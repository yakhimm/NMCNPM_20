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46F5" w14:textId="43EE1518" w:rsidR="009C307A" w:rsidRDefault="001F321F">
      <w:pPr>
        <w:pStyle w:val="Title"/>
        <w:jc w:val="right"/>
      </w:pPr>
      <w:fldSimple w:instr=" SUBJECT  \* MERGEFORMAT ">
        <w:r w:rsidR="00512FAF">
          <w:t>&lt;</w:t>
        </w:r>
        <w:r w:rsidR="00C539B9">
          <w:t>ĂN NGON</w:t>
        </w:r>
        <w:r w:rsidR="00512FAF">
          <w:t>&gt;</w:t>
        </w:r>
      </w:fldSimple>
    </w:p>
    <w:p w14:paraId="6602D8DA" w14:textId="77777777" w:rsidR="009C307A" w:rsidRDefault="001F321F">
      <w:pPr>
        <w:pStyle w:val="Title"/>
        <w:jc w:val="right"/>
      </w:pPr>
      <w:fldSimple w:instr="title  \* Mergeformat">
        <w:r w:rsidR="00512FAF">
          <w:t>Use-Case Specification</w:t>
        </w:r>
      </w:fldSimple>
    </w:p>
    <w:p w14:paraId="164617B6" w14:textId="77777777" w:rsidR="009C307A" w:rsidRDefault="009C307A">
      <w:pPr>
        <w:pStyle w:val="Title"/>
        <w:jc w:val="right"/>
      </w:pPr>
    </w:p>
    <w:p w14:paraId="1A0865E7" w14:textId="77777777" w:rsidR="009C307A" w:rsidRDefault="00630073">
      <w:pPr>
        <w:pStyle w:val="Title"/>
        <w:jc w:val="right"/>
        <w:rPr>
          <w:sz w:val="28"/>
        </w:rPr>
      </w:pPr>
      <w:r>
        <w:rPr>
          <w:sz w:val="28"/>
        </w:rPr>
        <w:t>Version &lt;1.0&gt;</w:t>
      </w:r>
    </w:p>
    <w:p w14:paraId="4F3A1F04" w14:textId="77777777" w:rsidR="009C307A" w:rsidRDefault="009C307A"/>
    <w:p w14:paraId="03C4BCF7"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D920169" w14:textId="77777777" w:rsidR="003D5F07" w:rsidRDefault="00630073">
      <w:pPr>
        <w:pStyle w:val="InfoBlue"/>
      </w:pPr>
      <w:r>
        <w:t>[To customize auto</w:t>
      </w:r>
    </w:p>
    <w:p w14:paraId="554CDD07" w14:textId="77777777" w:rsidR="009C307A" w:rsidRDefault="00630073">
      <w:pPr>
        <w:pStyle w:val="InfoBlue"/>
      </w:pPr>
      <w: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0C8451E" w14:textId="77777777" w:rsidR="009C307A" w:rsidRDefault="009C307A"/>
    <w:p w14:paraId="1E102EC5" w14:textId="77777777" w:rsidR="009C307A" w:rsidRDefault="009C307A">
      <w:pPr>
        <w:pStyle w:val="BodyText"/>
      </w:pPr>
    </w:p>
    <w:p w14:paraId="6DDF0F1C" w14:textId="77777777" w:rsidR="009C307A" w:rsidRDefault="009C307A">
      <w:pPr>
        <w:pStyle w:val="BodyText"/>
      </w:pPr>
    </w:p>
    <w:p w14:paraId="21539ED2" w14:textId="77777777" w:rsidR="009C307A" w:rsidRDefault="009C307A">
      <w:pPr>
        <w:sectPr w:rsidR="009C307A">
          <w:headerReference w:type="default" r:id="rId8"/>
          <w:endnotePr>
            <w:numFmt w:val="decimal"/>
          </w:endnotePr>
          <w:pgSz w:w="12240" w:h="15840"/>
          <w:pgMar w:top="1440" w:right="1440" w:bottom="1440" w:left="1440" w:header="720" w:footer="720" w:gutter="0"/>
          <w:cols w:space="720"/>
          <w:vAlign w:val="center"/>
        </w:sectPr>
      </w:pPr>
    </w:p>
    <w:p w14:paraId="2000A0E7"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60DD624C" w14:textId="77777777">
        <w:tc>
          <w:tcPr>
            <w:tcW w:w="2304" w:type="dxa"/>
          </w:tcPr>
          <w:p w14:paraId="532983C0" w14:textId="77777777" w:rsidR="009C307A" w:rsidRDefault="00630073">
            <w:pPr>
              <w:pStyle w:val="Tabletext"/>
              <w:jc w:val="center"/>
              <w:rPr>
                <w:b/>
              </w:rPr>
            </w:pPr>
            <w:r>
              <w:rPr>
                <w:b/>
              </w:rPr>
              <w:t>Date</w:t>
            </w:r>
          </w:p>
        </w:tc>
        <w:tc>
          <w:tcPr>
            <w:tcW w:w="1152" w:type="dxa"/>
          </w:tcPr>
          <w:p w14:paraId="7AB041AD" w14:textId="77777777" w:rsidR="009C307A" w:rsidRDefault="00630073">
            <w:pPr>
              <w:pStyle w:val="Tabletext"/>
              <w:jc w:val="center"/>
              <w:rPr>
                <w:b/>
              </w:rPr>
            </w:pPr>
            <w:r>
              <w:rPr>
                <w:b/>
              </w:rPr>
              <w:t>Version</w:t>
            </w:r>
          </w:p>
        </w:tc>
        <w:tc>
          <w:tcPr>
            <w:tcW w:w="3744" w:type="dxa"/>
          </w:tcPr>
          <w:p w14:paraId="56D47D63" w14:textId="77777777" w:rsidR="009C307A" w:rsidRDefault="00630073">
            <w:pPr>
              <w:pStyle w:val="Tabletext"/>
              <w:jc w:val="center"/>
              <w:rPr>
                <w:b/>
              </w:rPr>
            </w:pPr>
            <w:r>
              <w:rPr>
                <w:b/>
              </w:rPr>
              <w:t>Description</w:t>
            </w:r>
          </w:p>
        </w:tc>
        <w:tc>
          <w:tcPr>
            <w:tcW w:w="2304" w:type="dxa"/>
          </w:tcPr>
          <w:p w14:paraId="30DB1C67" w14:textId="77777777" w:rsidR="009C307A" w:rsidRDefault="00630073">
            <w:pPr>
              <w:pStyle w:val="Tabletext"/>
              <w:jc w:val="center"/>
              <w:rPr>
                <w:b/>
              </w:rPr>
            </w:pPr>
            <w:r>
              <w:rPr>
                <w:b/>
              </w:rPr>
              <w:t>Author</w:t>
            </w:r>
          </w:p>
        </w:tc>
      </w:tr>
      <w:tr w:rsidR="009C307A" w14:paraId="1449DBC8" w14:textId="77777777">
        <w:tc>
          <w:tcPr>
            <w:tcW w:w="2304" w:type="dxa"/>
          </w:tcPr>
          <w:p w14:paraId="2810F75F" w14:textId="113FB584" w:rsidR="009C307A" w:rsidRDefault="00630073">
            <w:pPr>
              <w:pStyle w:val="Tabletext"/>
            </w:pPr>
            <w:r>
              <w:t>&lt;</w:t>
            </w:r>
            <w:r w:rsidR="00D05750">
              <w:t>16</w:t>
            </w:r>
            <w:r w:rsidR="00C539B9">
              <w:t>/11</w:t>
            </w:r>
            <w:r>
              <w:t>/</w:t>
            </w:r>
            <w:r w:rsidR="00C539B9">
              <w:t>2022</w:t>
            </w:r>
            <w:r>
              <w:t>&gt;</w:t>
            </w:r>
          </w:p>
        </w:tc>
        <w:tc>
          <w:tcPr>
            <w:tcW w:w="1152" w:type="dxa"/>
          </w:tcPr>
          <w:p w14:paraId="2DEEB15C" w14:textId="3D0BBC8A" w:rsidR="009C307A" w:rsidRDefault="00630073">
            <w:pPr>
              <w:pStyle w:val="Tabletext"/>
            </w:pPr>
            <w:r>
              <w:t>&lt;</w:t>
            </w:r>
            <w:r w:rsidR="00C539B9">
              <w:t>1.0</w:t>
            </w:r>
            <w:r>
              <w:t>&gt;</w:t>
            </w:r>
          </w:p>
        </w:tc>
        <w:tc>
          <w:tcPr>
            <w:tcW w:w="3744" w:type="dxa"/>
          </w:tcPr>
          <w:p w14:paraId="3916D297" w14:textId="16608B1C" w:rsidR="009C307A" w:rsidRDefault="00630073">
            <w:pPr>
              <w:pStyle w:val="Tabletext"/>
            </w:pPr>
            <w:r>
              <w:t>&lt;</w:t>
            </w:r>
            <w:r w:rsidR="00C539B9">
              <w:t>DEMO</w:t>
            </w:r>
            <w:r>
              <w:t>&gt;</w:t>
            </w:r>
          </w:p>
        </w:tc>
        <w:tc>
          <w:tcPr>
            <w:tcW w:w="2304" w:type="dxa"/>
          </w:tcPr>
          <w:p w14:paraId="3B99BF3A" w14:textId="2F17B5DD" w:rsidR="009C307A" w:rsidRDefault="00630073">
            <w:pPr>
              <w:pStyle w:val="Tabletext"/>
            </w:pPr>
            <w:r>
              <w:t>&lt;</w:t>
            </w:r>
            <w:r w:rsidR="00C539B9">
              <w:t>THIEN TRAN</w:t>
            </w:r>
            <w:r>
              <w:t>&gt;</w:t>
            </w:r>
          </w:p>
        </w:tc>
      </w:tr>
      <w:tr w:rsidR="009C307A" w14:paraId="4B7D7C3E" w14:textId="77777777">
        <w:tc>
          <w:tcPr>
            <w:tcW w:w="2304" w:type="dxa"/>
          </w:tcPr>
          <w:p w14:paraId="7081349C" w14:textId="77777777" w:rsidR="009C307A" w:rsidRDefault="009C307A">
            <w:pPr>
              <w:pStyle w:val="Tabletext"/>
            </w:pPr>
          </w:p>
        </w:tc>
        <w:tc>
          <w:tcPr>
            <w:tcW w:w="1152" w:type="dxa"/>
          </w:tcPr>
          <w:p w14:paraId="27CC4447" w14:textId="77777777" w:rsidR="009C307A" w:rsidRDefault="009C307A">
            <w:pPr>
              <w:pStyle w:val="Tabletext"/>
            </w:pPr>
          </w:p>
        </w:tc>
        <w:tc>
          <w:tcPr>
            <w:tcW w:w="3744" w:type="dxa"/>
          </w:tcPr>
          <w:p w14:paraId="62641828" w14:textId="77777777" w:rsidR="009C307A" w:rsidRDefault="009C307A">
            <w:pPr>
              <w:pStyle w:val="Tabletext"/>
            </w:pPr>
          </w:p>
        </w:tc>
        <w:tc>
          <w:tcPr>
            <w:tcW w:w="2304" w:type="dxa"/>
          </w:tcPr>
          <w:p w14:paraId="34FF917F" w14:textId="77777777" w:rsidR="009C307A" w:rsidRDefault="009C307A">
            <w:pPr>
              <w:pStyle w:val="Tabletext"/>
            </w:pPr>
          </w:p>
        </w:tc>
      </w:tr>
      <w:tr w:rsidR="009C307A" w14:paraId="69A793D6" w14:textId="77777777">
        <w:tc>
          <w:tcPr>
            <w:tcW w:w="2304" w:type="dxa"/>
          </w:tcPr>
          <w:p w14:paraId="28143ED3" w14:textId="77777777" w:rsidR="009C307A" w:rsidRDefault="009C307A">
            <w:pPr>
              <w:pStyle w:val="Tabletext"/>
            </w:pPr>
          </w:p>
        </w:tc>
        <w:tc>
          <w:tcPr>
            <w:tcW w:w="1152" w:type="dxa"/>
          </w:tcPr>
          <w:p w14:paraId="2BBAF880" w14:textId="77777777" w:rsidR="009C307A" w:rsidRDefault="009C307A">
            <w:pPr>
              <w:pStyle w:val="Tabletext"/>
            </w:pPr>
          </w:p>
        </w:tc>
        <w:tc>
          <w:tcPr>
            <w:tcW w:w="3744" w:type="dxa"/>
          </w:tcPr>
          <w:p w14:paraId="3EDC03CB" w14:textId="77777777" w:rsidR="009C307A" w:rsidRDefault="009C307A">
            <w:pPr>
              <w:pStyle w:val="Tabletext"/>
            </w:pPr>
          </w:p>
        </w:tc>
        <w:tc>
          <w:tcPr>
            <w:tcW w:w="2304" w:type="dxa"/>
          </w:tcPr>
          <w:p w14:paraId="198A4C8E" w14:textId="77777777" w:rsidR="009C307A" w:rsidRDefault="009C307A">
            <w:pPr>
              <w:pStyle w:val="Tabletext"/>
            </w:pPr>
          </w:p>
        </w:tc>
      </w:tr>
      <w:tr w:rsidR="009C307A" w14:paraId="542551D7" w14:textId="77777777">
        <w:tc>
          <w:tcPr>
            <w:tcW w:w="2304" w:type="dxa"/>
          </w:tcPr>
          <w:p w14:paraId="5CDF780B" w14:textId="77777777" w:rsidR="009C307A" w:rsidRDefault="009C307A">
            <w:pPr>
              <w:pStyle w:val="Tabletext"/>
            </w:pPr>
          </w:p>
        </w:tc>
        <w:tc>
          <w:tcPr>
            <w:tcW w:w="1152" w:type="dxa"/>
          </w:tcPr>
          <w:p w14:paraId="040D2F24" w14:textId="77777777" w:rsidR="009C307A" w:rsidRDefault="0092485E">
            <w:pPr>
              <w:pStyle w:val="Tabletext"/>
            </w:pPr>
            <w:r>
              <w:t xml:space="preserve"> </w:t>
            </w:r>
          </w:p>
        </w:tc>
        <w:tc>
          <w:tcPr>
            <w:tcW w:w="3744" w:type="dxa"/>
          </w:tcPr>
          <w:p w14:paraId="08D63633" w14:textId="77777777" w:rsidR="009C307A" w:rsidRDefault="009C307A">
            <w:pPr>
              <w:pStyle w:val="Tabletext"/>
            </w:pPr>
          </w:p>
        </w:tc>
        <w:tc>
          <w:tcPr>
            <w:tcW w:w="2304" w:type="dxa"/>
          </w:tcPr>
          <w:p w14:paraId="1CE9E5E5" w14:textId="77777777" w:rsidR="009C307A" w:rsidRDefault="009C307A">
            <w:pPr>
              <w:pStyle w:val="Tabletext"/>
            </w:pPr>
          </w:p>
        </w:tc>
      </w:tr>
    </w:tbl>
    <w:p w14:paraId="36C1822B" w14:textId="77777777" w:rsidR="009C307A" w:rsidRDefault="009C307A"/>
    <w:p w14:paraId="38AB7607" w14:textId="77777777" w:rsidR="009C307A" w:rsidRDefault="00630073">
      <w:pPr>
        <w:pStyle w:val="Title"/>
      </w:pPr>
      <w:r>
        <w:br w:type="page"/>
      </w:r>
      <w:r>
        <w:lastRenderedPageBreak/>
        <w:t>Table of Contents</w:t>
      </w:r>
    </w:p>
    <w:p w14:paraId="5F7A2C13" w14:textId="73B04867" w:rsidR="00FE01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E019A">
        <w:rPr>
          <w:noProof/>
        </w:rPr>
        <w:t>1.</w:t>
      </w:r>
      <w:r w:rsidR="00FE019A">
        <w:rPr>
          <w:rFonts w:asciiTheme="minorHAnsi" w:eastAsiaTheme="minorEastAsia" w:hAnsiTheme="minorHAnsi" w:cstheme="minorBidi"/>
          <w:noProof/>
          <w:sz w:val="22"/>
          <w:szCs w:val="22"/>
        </w:rPr>
        <w:tab/>
      </w:r>
      <w:r w:rsidR="00FE019A">
        <w:rPr>
          <w:noProof/>
        </w:rPr>
        <w:t>Use-case Model</w:t>
      </w:r>
      <w:r w:rsidR="00FE019A">
        <w:rPr>
          <w:noProof/>
        </w:rPr>
        <w:tab/>
      </w:r>
      <w:r w:rsidR="00FE019A">
        <w:rPr>
          <w:noProof/>
        </w:rPr>
        <w:fldChar w:fldCharType="begin"/>
      </w:r>
      <w:r w:rsidR="00FE019A">
        <w:rPr>
          <w:noProof/>
        </w:rPr>
        <w:instrText xml:space="preserve"> PAGEREF _Toc119496992 \h </w:instrText>
      </w:r>
      <w:r w:rsidR="00FE019A">
        <w:rPr>
          <w:noProof/>
        </w:rPr>
      </w:r>
      <w:r w:rsidR="00FE019A">
        <w:rPr>
          <w:noProof/>
        </w:rPr>
        <w:fldChar w:fldCharType="separate"/>
      </w:r>
      <w:r w:rsidR="00FE019A">
        <w:rPr>
          <w:noProof/>
        </w:rPr>
        <w:t>4</w:t>
      </w:r>
      <w:r w:rsidR="00FE019A">
        <w:rPr>
          <w:noProof/>
        </w:rPr>
        <w:fldChar w:fldCharType="end"/>
      </w:r>
    </w:p>
    <w:p w14:paraId="6CF9D062" w14:textId="724D0575" w:rsidR="00FE019A" w:rsidRDefault="00FE01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_Toc119496993 \h </w:instrText>
      </w:r>
      <w:r>
        <w:rPr>
          <w:noProof/>
        </w:rPr>
      </w:r>
      <w:r>
        <w:rPr>
          <w:noProof/>
        </w:rPr>
        <w:fldChar w:fldCharType="separate"/>
      </w:r>
      <w:r>
        <w:rPr>
          <w:noProof/>
        </w:rPr>
        <w:t>5</w:t>
      </w:r>
      <w:r>
        <w:rPr>
          <w:noProof/>
        </w:rPr>
        <w:fldChar w:fldCharType="end"/>
      </w:r>
    </w:p>
    <w:p w14:paraId="46BC26A1" w14:textId="61737134" w:rsidR="00FE019A" w:rsidRDefault="00FE01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Tìm kiếm công thức</w:t>
      </w:r>
      <w:r>
        <w:rPr>
          <w:noProof/>
        </w:rPr>
        <w:tab/>
      </w:r>
      <w:r>
        <w:rPr>
          <w:noProof/>
        </w:rPr>
        <w:fldChar w:fldCharType="begin"/>
      </w:r>
      <w:r>
        <w:rPr>
          <w:noProof/>
        </w:rPr>
        <w:instrText xml:space="preserve"> PAGEREF _Toc119496994 \h </w:instrText>
      </w:r>
      <w:r>
        <w:rPr>
          <w:noProof/>
        </w:rPr>
      </w:r>
      <w:r>
        <w:rPr>
          <w:noProof/>
        </w:rPr>
        <w:fldChar w:fldCharType="separate"/>
      </w:r>
      <w:r>
        <w:rPr>
          <w:noProof/>
        </w:rPr>
        <w:t>5</w:t>
      </w:r>
      <w:r>
        <w:rPr>
          <w:noProof/>
        </w:rPr>
        <w:fldChar w:fldCharType="end"/>
      </w:r>
    </w:p>
    <w:p w14:paraId="3B22BF09" w14:textId="6E381063" w:rsidR="00FE019A" w:rsidRDefault="00FE01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Đặt mua nguyên liệu</w:t>
      </w:r>
      <w:r>
        <w:rPr>
          <w:noProof/>
        </w:rPr>
        <w:tab/>
      </w:r>
      <w:r>
        <w:rPr>
          <w:noProof/>
        </w:rPr>
        <w:fldChar w:fldCharType="begin"/>
      </w:r>
      <w:r>
        <w:rPr>
          <w:noProof/>
        </w:rPr>
        <w:instrText xml:space="preserve"> PAGEREF _Toc119496995 \h </w:instrText>
      </w:r>
      <w:r>
        <w:rPr>
          <w:noProof/>
        </w:rPr>
      </w:r>
      <w:r>
        <w:rPr>
          <w:noProof/>
        </w:rPr>
        <w:fldChar w:fldCharType="separate"/>
      </w:r>
      <w:r>
        <w:rPr>
          <w:noProof/>
        </w:rPr>
        <w:t>5</w:t>
      </w:r>
      <w:r>
        <w:rPr>
          <w:noProof/>
        </w:rPr>
        <w:fldChar w:fldCharType="end"/>
      </w:r>
    </w:p>
    <w:p w14:paraId="3F07A039" w14:textId="278E6A1B" w:rsidR="00FE019A" w:rsidRDefault="00FE019A">
      <w:pPr>
        <w:pStyle w:val="TOC2"/>
        <w:tabs>
          <w:tab w:val="left" w:pos="1000"/>
        </w:tabs>
        <w:rPr>
          <w:rFonts w:asciiTheme="minorHAnsi" w:eastAsiaTheme="minorEastAsia" w:hAnsiTheme="minorHAnsi" w:cstheme="minorBidi"/>
          <w:noProof/>
          <w:sz w:val="22"/>
          <w:szCs w:val="22"/>
        </w:rPr>
      </w:pPr>
      <w:r w:rsidRPr="005604D2">
        <w:rPr>
          <w:noProof/>
          <w:lang w:val="vi-VN"/>
        </w:rPr>
        <w:t>2.3</w:t>
      </w:r>
      <w:r>
        <w:rPr>
          <w:rFonts w:asciiTheme="minorHAnsi" w:eastAsiaTheme="minorEastAsia" w:hAnsiTheme="minorHAnsi" w:cstheme="minorBidi"/>
          <w:noProof/>
          <w:sz w:val="22"/>
          <w:szCs w:val="22"/>
        </w:rPr>
        <w:tab/>
      </w:r>
      <w:r w:rsidRPr="005604D2">
        <w:rPr>
          <w:noProof/>
          <w:lang w:val="vi-VN"/>
        </w:rPr>
        <w:t>Use-case: Đăng tải công thức</w:t>
      </w:r>
      <w:r>
        <w:rPr>
          <w:noProof/>
        </w:rPr>
        <w:tab/>
      </w:r>
      <w:r>
        <w:rPr>
          <w:noProof/>
        </w:rPr>
        <w:fldChar w:fldCharType="begin"/>
      </w:r>
      <w:r>
        <w:rPr>
          <w:noProof/>
        </w:rPr>
        <w:instrText xml:space="preserve"> PAGEREF _Toc119496996 \h </w:instrText>
      </w:r>
      <w:r>
        <w:rPr>
          <w:noProof/>
        </w:rPr>
      </w:r>
      <w:r>
        <w:rPr>
          <w:noProof/>
        </w:rPr>
        <w:fldChar w:fldCharType="separate"/>
      </w:r>
      <w:r>
        <w:rPr>
          <w:noProof/>
        </w:rPr>
        <w:t>6</w:t>
      </w:r>
      <w:r>
        <w:rPr>
          <w:noProof/>
        </w:rPr>
        <w:fldChar w:fldCharType="end"/>
      </w:r>
    </w:p>
    <w:p w14:paraId="229A9063" w14:textId="4ADDB8D2" w:rsidR="00FE019A" w:rsidRDefault="00FE019A">
      <w:pPr>
        <w:pStyle w:val="TOC2"/>
        <w:tabs>
          <w:tab w:val="left" w:pos="1000"/>
        </w:tabs>
        <w:rPr>
          <w:rFonts w:asciiTheme="minorHAnsi" w:eastAsiaTheme="minorEastAsia" w:hAnsiTheme="minorHAnsi" w:cstheme="minorBidi"/>
          <w:noProof/>
          <w:sz w:val="22"/>
          <w:szCs w:val="22"/>
        </w:rPr>
      </w:pPr>
      <w:r w:rsidRPr="005604D2">
        <w:rPr>
          <w:noProof/>
          <w:lang w:val="vi-VN"/>
        </w:rPr>
        <w:t>2.4</w:t>
      </w:r>
      <w:r>
        <w:rPr>
          <w:rFonts w:asciiTheme="minorHAnsi" w:eastAsiaTheme="minorEastAsia" w:hAnsiTheme="minorHAnsi" w:cstheme="minorBidi"/>
          <w:noProof/>
          <w:sz w:val="22"/>
          <w:szCs w:val="22"/>
        </w:rPr>
        <w:tab/>
      </w:r>
      <w:r w:rsidRPr="005604D2">
        <w:rPr>
          <w:noProof/>
          <w:lang w:val="vi-VN"/>
        </w:rPr>
        <w:t xml:space="preserve">Use-case: </w:t>
      </w:r>
      <w:r>
        <w:rPr>
          <w:noProof/>
        </w:rPr>
        <w:t>Đánh giá, nhận xét công thức</w:t>
      </w:r>
      <w:r>
        <w:rPr>
          <w:noProof/>
        </w:rPr>
        <w:tab/>
      </w:r>
      <w:r>
        <w:rPr>
          <w:noProof/>
        </w:rPr>
        <w:fldChar w:fldCharType="begin"/>
      </w:r>
      <w:r>
        <w:rPr>
          <w:noProof/>
        </w:rPr>
        <w:instrText xml:space="preserve"> PAGEREF _Toc119496997 \h </w:instrText>
      </w:r>
      <w:r>
        <w:rPr>
          <w:noProof/>
        </w:rPr>
      </w:r>
      <w:r>
        <w:rPr>
          <w:noProof/>
        </w:rPr>
        <w:fldChar w:fldCharType="separate"/>
      </w:r>
      <w:r>
        <w:rPr>
          <w:noProof/>
        </w:rPr>
        <w:t>6</w:t>
      </w:r>
      <w:r>
        <w:rPr>
          <w:noProof/>
        </w:rPr>
        <w:fldChar w:fldCharType="end"/>
      </w:r>
    </w:p>
    <w:p w14:paraId="1EA1EC1A" w14:textId="53882FDB" w:rsidR="00FE019A" w:rsidRDefault="00FE019A">
      <w:pPr>
        <w:pStyle w:val="TOC2"/>
        <w:tabs>
          <w:tab w:val="left" w:pos="1000"/>
        </w:tabs>
        <w:rPr>
          <w:rFonts w:asciiTheme="minorHAnsi" w:eastAsiaTheme="minorEastAsia" w:hAnsiTheme="minorHAnsi" w:cstheme="minorBidi"/>
          <w:noProof/>
          <w:sz w:val="22"/>
          <w:szCs w:val="22"/>
        </w:rPr>
      </w:pPr>
      <w:r w:rsidRPr="005604D2">
        <w:rPr>
          <w:noProof/>
          <w:lang w:val="vi-VN"/>
        </w:rPr>
        <w:t>2.5</w:t>
      </w:r>
      <w:r>
        <w:rPr>
          <w:rFonts w:asciiTheme="minorHAnsi" w:eastAsiaTheme="minorEastAsia" w:hAnsiTheme="minorHAnsi" w:cstheme="minorBidi"/>
          <w:noProof/>
          <w:sz w:val="22"/>
          <w:szCs w:val="22"/>
        </w:rPr>
        <w:tab/>
      </w:r>
      <w:r w:rsidRPr="005604D2">
        <w:rPr>
          <w:noProof/>
          <w:lang w:val="vi-VN"/>
        </w:rPr>
        <w:t xml:space="preserve">Use-case: </w:t>
      </w:r>
      <w:r>
        <w:rPr>
          <w:noProof/>
        </w:rPr>
        <w:t>Đăng ký</w:t>
      </w:r>
      <w:r>
        <w:rPr>
          <w:noProof/>
        </w:rPr>
        <w:tab/>
      </w:r>
      <w:r>
        <w:rPr>
          <w:noProof/>
        </w:rPr>
        <w:fldChar w:fldCharType="begin"/>
      </w:r>
      <w:r>
        <w:rPr>
          <w:noProof/>
        </w:rPr>
        <w:instrText xml:space="preserve"> PAGEREF _Toc119496998 \h </w:instrText>
      </w:r>
      <w:r>
        <w:rPr>
          <w:noProof/>
        </w:rPr>
      </w:r>
      <w:r>
        <w:rPr>
          <w:noProof/>
        </w:rPr>
        <w:fldChar w:fldCharType="separate"/>
      </w:r>
      <w:r>
        <w:rPr>
          <w:noProof/>
        </w:rPr>
        <w:t>7</w:t>
      </w:r>
      <w:r>
        <w:rPr>
          <w:noProof/>
        </w:rPr>
        <w:fldChar w:fldCharType="end"/>
      </w:r>
    </w:p>
    <w:p w14:paraId="34135485" w14:textId="44EB5585" w:rsidR="004E3DCC" w:rsidRDefault="00630073" w:rsidP="004E3DCC">
      <w:r>
        <w:fldChar w:fldCharType="end"/>
      </w:r>
      <w:r>
        <w:br w:type="page"/>
      </w:r>
    </w:p>
    <w:p w14:paraId="649E50F3" w14:textId="77777777" w:rsidR="004E3DCC" w:rsidRDefault="004E3DCC" w:rsidP="00876F9C">
      <w:pPr>
        <w:pStyle w:val="Heading1"/>
      </w:pPr>
      <w:bookmarkStart w:id="0" w:name="_Toc119496992"/>
      <w:r>
        <w:lastRenderedPageBreak/>
        <w:t>Use-case Model</w:t>
      </w:r>
      <w:bookmarkEnd w:id="0"/>
    </w:p>
    <w:p w14:paraId="289463EE"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5FCA5948" w14:textId="1447F3D5" w:rsidR="004E3DCC" w:rsidRDefault="00392AD0" w:rsidP="004078A2">
      <w:pPr>
        <w:jc w:val="center"/>
      </w:pPr>
      <w:r>
        <w:rPr>
          <w:noProof/>
        </w:rPr>
        <w:drawing>
          <wp:inline distT="0" distB="0" distL="0" distR="0" wp14:anchorId="58D0D4E3" wp14:editId="2FB029FF">
            <wp:extent cx="5936615" cy="54654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465445"/>
                    </a:xfrm>
                    <a:prstGeom prst="rect">
                      <a:avLst/>
                    </a:prstGeom>
                    <a:noFill/>
                    <a:ln>
                      <a:noFill/>
                    </a:ln>
                  </pic:spPr>
                </pic:pic>
              </a:graphicData>
            </a:graphic>
          </wp:inline>
        </w:drawing>
      </w:r>
    </w:p>
    <w:p w14:paraId="70D0055B" w14:textId="77777777" w:rsidR="004E3DCC" w:rsidRDefault="004E3DCC" w:rsidP="004E3DCC"/>
    <w:p w14:paraId="0771BEDC" w14:textId="77777777" w:rsidR="00312B92" w:rsidRDefault="00312B92">
      <w:pPr>
        <w:widowControl/>
        <w:spacing w:line="240" w:lineRule="auto"/>
        <w:rPr>
          <w:rFonts w:ascii="Arial" w:hAnsi="Arial"/>
          <w:b/>
          <w:sz w:val="24"/>
        </w:rPr>
      </w:pPr>
      <w:r>
        <w:br w:type="page"/>
      </w:r>
    </w:p>
    <w:p w14:paraId="776A6AF7" w14:textId="1BAE43F5" w:rsidR="004E3DCC" w:rsidRDefault="00591379" w:rsidP="00876F9C">
      <w:pPr>
        <w:pStyle w:val="Heading1"/>
      </w:pPr>
      <w:bookmarkStart w:id="1" w:name="_Toc119496993"/>
      <w:r>
        <w:lastRenderedPageBreak/>
        <w:t xml:space="preserve">Use-case </w:t>
      </w:r>
      <w:r w:rsidR="00016409">
        <w:t>Specifications</w:t>
      </w:r>
      <w:bookmarkEnd w:id="1"/>
    </w:p>
    <w:p w14:paraId="4896901F" w14:textId="3844B3CA" w:rsidR="004E3DCC" w:rsidRDefault="00B84F54" w:rsidP="00876F9C">
      <w:pPr>
        <w:pStyle w:val="Heading2"/>
      </w:pPr>
      <w:bookmarkStart w:id="2" w:name="_Toc119496994"/>
      <w:r>
        <w:t xml:space="preserve">Use-case: </w:t>
      </w:r>
      <w:r w:rsidR="0057086E">
        <w:t>Tìm kiếm công thức</w:t>
      </w:r>
      <w:bookmarkEnd w:id="2"/>
    </w:p>
    <w:tbl>
      <w:tblPr>
        <w:tblStyle w:val="TableGrid"/>
        <w:tblW w:w="0" w:type="auto"/>
        <w:tblLook w:val="04A0" w:firstRow="1" w:lastRow="0" w:firstColumn="1" w:lastColumn="0" w:noHBand="0" w:noVBand="1"/>
      </w:tblPr>
      <w:tblGrid>
        <w:gridCol w:w="2053"/>
        <w:gridCol w:w="7297"/>
      </w:tblGrid>
      <w:tr w:rsidR="004E3DCC" w14:paraId="208E96BD" w14:textId="77777777" w:rsidTr="006C5F77">
        <w:tc>
          <w:tcPr>
            <w:tcW w:w="2088" w:type="dxa"/>
          </w:tcPr>
          <w:p w14:paraId="5323E1FB" w14:textId="77777777" w:rsidR="004E3DCC" w:rsidRDefault="004E3DCC" w:rsidP="006C5F77">
            <w:r>
              <w:t>Use case Name</w:t>
            </w:r>
          </w:p>
        </w:tc>
        <w:tc>
          <w:tcPr>
            <w:tcW w:w="7488" w:type="dxa"/>
          </w:tcPr>
          <w:p w14:paraId="22A14987" w14:textId="538B8436" w:rsidR="004E3DCC" w:rsidRDefault="00C539B9" w:rsidP="007201F3">
            <w:r>
              <w:t>Tìm kiếm công thức nấu ăn</w:t>
            </w:r>
          </w:p>
        </w:tc>
      </w:tr>
      <w:tr w:rsidR="004E3DCC" w14:paraId="43EFA480" w14:textId="77777777" w:rsidTr="006C5F77">
        <w:tc>
          <w:tcPr>
            <w:tcW w:w="2088" w:type="dxa"/>
          </w:tcPr>
          <w:p w14:paraId="19398A35" w14:textId="77777777" w:rsidR="004E3DCC" w:rsidRDefault="004E3DCC" w:rsidP="006C5F77">
            <w:r>
              <w:t>Brief description</w:t>
            </w:r>
          </w:p>
        </w:tc>
        <w:tc>
          <w:tcPr>
            <w:tcW w:w="7488" w:type="dxa"/>
          </w:tcPr>
          <w:p w14:paraId="4F77D9E9" w14:textId="5E32F089" w:rsidR="004E3DCC" w:rsidRDefault="00C539B9" w:rsidP="00D8281D">
            <w:r>
              <w:t xml:space="preserve">Người dùng sử dụng use-case này để nhập </w:t>
            </w:r>
            <w:r w:rsidR="002E0E65">
              <w:t>từ khóa</w:t>
            </w:r>
            <w:r>
              <w:t xml:space="preserve"> và tìm kiếm công thức</w:t>
            </w:r>
          </w:p>
        </w:tc>
      </w:tr>
      <w:tr w:rsidR="004E3DCC" w14:paraId="0FCA28D5" w14:textId="77777777" w:rsidTr="006C5F77">
        <w:tc>
          <w:tcPr>
            <w:tcW w:w="2088" w:type="dxa"/>
          </w:tcPr>
          <w:p w14:paraId="5B8688B5" w14:textId="77777777" w:rsidR="004E3DCC" w:rsidRDefault="004E3DCC" w:rsidP="006C5F77">
            <w:r>
              <w:t>Actors</w:t>
            </w:r>
          </w:p>
        </w:tc>
        <w:tc>
          <w:tcPr>
            <w:tcW w:w="7488" w:type="dxa"/>
          </w:tcPr>
          <w:p w14:paraId="53376929" w14:textId="12E9967E" w:rsidR="004E3DCC" w:rsidRDefault="00C539B9" w:rsidP="006C5F77">
            <w:r>
              <w:t>Người dùng</w:t>
            </w:r>
          </w:p>
        </w:tc>
      </w:tr>
      <w:tr w:rsidR="004E3DCC" w14:paraId="135AE7EA" w14:textId="77777777" w:rsidTr="006C5F77">
        <w:tc>
          <w:tcPr>
            <w:tcW w:w="2088" w:type="dxa"/>
          </w:tcPr>
          <w:p w14:paraId="598D2C2C" w14:textId="77777777" w:rsidR="004E3DCC" w:rsidRDefault="004E3DCC" w:rsidP="006C5F77">
            <w:r>
              <w:t>Basic Flow</w:t>
            </w:r>
          </w:p>
        </w:tc>
        <w:tc>
          <w:tcPr>
            <w:tcW w:w="7488" w:type="dxa"/>
          </w:tcPr>
          <w:p w14:paraId="17E4880D" w14:textId="4926BFEB" w:rsidR="00804E89" w:rsidRDefault="00C539B9" w:rsidP="00BA590E">
            <w:pPr>
              <w:pStyle w:val="ListParagraph"/>
              <w:numPr>
                <w:ilvl w:val="0"/>
                <w:numId w:val="2"/>
              </w:numPr>
              <w:spacing w:after="0" w:line="240" w:lineRule="auto"/>
            </w:pPr>
            <w:r>
              <w:t xml:space="preserve">Tại trang chủ, người dùng nhập từ khóa vào thanh tìm kiếm </w:t>
            </w:r>
          </w:p>
          <w:p w14:paraId="35441C10" w14:textId="01B4057F" w:rsidR="004E3DCC" w:rsidRPr="002C7CB2" w:rsidRDefault="00C539B9" w:rsidP="00BA590E">
            <w:pPr>
              <w:pStyle w:val="ListParagraph"/>
              <w:numPr>
                <w:ilvl w:val="0"/>
                <w:numId w:val="2"/>
              </w:numPr>
              <w:spacing w:after="0" w:line="240" w:lineRule="auto"/>
            </w:pPr>
            <w:r>
              <w:t xml:space="preserve">Người dùng nhấn </w:t>
            </w:r>
            <w:r w:rsidR="0057086E">
              <w:t>chọn nút ‘</w:t>
            </w:r>
            <w:r w:rsidR="0025082D">
              <w:t>Search</w:t>
            </w:r>
            <w:r w:rsidR="0057086E">
              <w:t xml:space="preserve">’ để bắt đầu </w:t>
            </w:r>
          </w:p>
          <w:p w14:paraId="505F2BC4" w14:textId="3AD2A065" w:rsidR="0057086E" w:rsidRDefault="0057086E" w:rsidP="00BA590E">
            <w:pPr>
              <w:pStyle w:val="ListParagraph"/>
              <w:numPr>
                <w:ilvl w:val="0"/>
                <w:numId w:val="2"/>
              </w:numPr>
              <w:spacing w:after="0" w:line="240" w:lineRule="auto"/>
            </w:pPr>
            <w:r>
              <w:t>Hệ thống hiển thị tên, hình ảnh những công thức liên quan</w:t>
            </w:r>
          </w:p>
          <w:p w14:paraId="34886D56" w14:textId="3A970F39" w:rsidR="009B420A" w:rsidRDefault="0057086E" w:rsidP="00BA590E">
            <w:pPr>
              <w:pStyle w:val="ListParagraph"/>
              <w:numPr>
                <w:ilvl w:val="0"/>
                <w:numId w:val="2"/>
              </w:numPr>
              <w:spacing w:after="0" w:line="240" w:lineRule="auto"/>
            </w:pPr>
            <w:r>
              <w:t xml:space="preserve">Người dùng nhấn chọn vào công thức mà mình </w:t>
            </w:r>
            <w:r w:rsidR="00A8166A">
              <w:t xml:space="preserve">mong </w:t>
            </w:r>
            <w:r>
              <w:t>muốn</w:t>
            </w:r>
          </w:p>
          <w:p w14:paraId="70B60E99" w14:textId="7EA5DE08" w:rsidR="0057086E" w:rsidRPr="0057086E" w:rsidRDefault="0057086E" w:rsidP="00BA590E">
            <w:pPr>
              <w:pStyle w:val="ListParagraph"/>
              <w:numPr>
                <w:ilvl w:val="0"/>
                <w:numId w:val="2"/>
              </w:numPr>
              <w:spacing w:after="0" w:line="240" w:lineRule="auto"/>
            </w:pPr>
            <w:r>
              <w:t>Hệ thống hiển thị ra công thức nấu ăn cần tìm</w:t>
            </w:r>
          </w:p>
        </w:tc>
      </w:tr>
      <w:tr w:rsidR="004E3DCC" w14:paraId="49AEC941" w14:textId="77777777" w:rsidTr="006C5F77">
        <w:tc>
          <w:tcPr>
            <w:tcW w:w="2088" w:type="dxa"/>
          </w:tcPr>
          <w:p w14:paraId="217FB7E1" w14:textId="77777777" w:rsidR="004E3DCC" w:rsidRDefault="004E3DCC" w:rsidP="006C5F77">
            <w:r>
              <w:t>Alternative Flows</w:t>
            </w:r>
          </w:p>
        </w:tc>
        <w:tc>
          <w:tcPr>
            <w:tcW w:w="7488" w:type="dxa"/>
          </w:tcPr>
          <w:p w14:paraId="3BBDEB3C" w14:textId="5C68F4BB" w:rsidR="004E3DCC" w:rsidRPr="00613915" w:rsidRDefault="004E3DCC" w:rsidP="006C5F77">
            <w:pPr>
              <w:rPr>
                <w:b/>
              </w:rPr>
            </w:pPr>
            <w:r w:rsidRPr="00613915">
              <w:rPr>
                <w:b/>
              </w:rPr>
              <w:t xml:space="preserve">Alternative flow: </w:t>
            </w:r>
            <w:r w:rsidR="0057086E">
              <w:rPr>
                <w:b/>
              </w:rPr>
              <w:t>Người dùng không thể tìm được công thức mong muốn</w:t>
            </w:r>
          </w:p>
          <w:p w14:paraId="7FF634FC" w14:textId="19977A4C" w:rsidR="004E3DCC" w:rsidRDefault="0057086E" w:rsidP="00BA590E">
            <w:pPr>
              <w:pStyle w:val="ListParagraph"/>
              <w:numPr>
                <w:ilvl w:val="0"/>
                <w:numId w:val="3"/>
              </w:numPr>
              <w:spacing w:after="0" w:line="240" w:lineRule="auto"/>
            </w:pPr>
            <w:r>
              <w:t>Từ bước 1 của Basic Flow, người dùng nhập từ khóa tìm kiếm khác</w:t>
            </w:r>
          </w:p>
          <w:p w14:paraId="4D26198B" w14:textId="1883D60D" w:rsidR="00366692" w:rsidRPr="0057086E" w:rsidRDefault="0057086E" w:rsidP="00BA590E">
            <w:pPr>
              <w:pStyle w:val="ListParagraph"/>
              <w:numPr>
                <w:ilvl w:val="0"/>
                <w:numId w:val="3"/>
              </w:numPr>
              <w:spacing w:after="0" w:line="240" w:lineRule="auto"/>
            </w:pPr>
            <w:r>
              <w:t>Tiếp tục bước 2 của Basic Flow</w:t>
            </w:r>
          </w:p>
        </w:tc>
      </w:tr>
      <w:tr w:rsidR="004E3DCC" w14:paraId="5BA0FC4C" w14:textId="77777777" w:rsidTr="006C5F77">
        <w:tc>
          <w:tcPr>
            <w:tcW w:w="2088" w:type="dxa"/>
          </w:tcPr>
          <w:p w14:paraId="516BA1B2" w14:textId="77777777" w:rsidR="004E3DCC" w:rsidRDefault="004E3DCC" w:rsidP="006C5F77">
            <w:r>
              <w:t>Pre-conditions</w:t>
            </w:r>
          </w:p>
        </w:tc>
        <w:tc>
          <w:tcPr>
            <w:tcW w:w="7488" w:type="dxa"/>
          </w:tcPr>
          <w:p w14:paraId="292716C3" w14:textId="7A2BAD70" w:rsidR="004E3DCC" w:rsidRDefault="0057086E" w:rsidP="006C5F77">
            <w:r>
              <w:t xml:space="preserve">Người dùng đến url: </w:t>
            </w:r>
            <w:hyperlink r:id="rId10" w:history="1">
              <w:r w:rsidR="008401AE" w:rsidRPr="00C06E96">
                <w:rPr>
                  <w:rStyle w:val="Hyperlink"/>
                </w:rPr>
                <w:t>www.anngon.com.vn/home</w:t>
              </w:r>
            </w:hyperlink>
            <w:r w:rsidR="008401AE">
              <w:rPr>
                <w:color w:val="0070C0"/>
                <w:u w:val="single"/>
              </w:rPr>
              <w:t xml:space="preserve"> </w:t>
            </w:r>
          </w:p>
        </w:tc>
      </w:tr>
      <w:tr w:rsidR="004E3DCC" w14:paraId="5BAF47D8" w14:textId="77777777" w:rsidTr="006C5F77">
        <w:tc>
          <w:tcPr>
            <w:tcW w:w="2088" w:type="dxa"/>
          </w:tcPr>
          <w:p w14:paraId="49FBD80F" w14:textId="77777777" w:rsidR="004E3DCC" w:rsidRDefault="004E3DCC" w:rsidP="006C5F77">
            <w:r>
              <w:t>Post-conditions</w:t>
            </w:r>
          </w:p>
        </w:tc>
        <w:tc>
          <w:tcPr>
            <w:tcW w:w="7488" w:type="dxa"/>
          </w:tcPr>
          <w:p w14:paraId="5D9C993B" w14:textId="5768E859" w:rsidR="004E3DCC" w:rsidRDefault="0057086E" w:rsidP="000A0E7B">
            <w:r>
              <w:t>Người dùng tìm kiếm công thức thành công</w:t>
            </w:r>
          </w:p>
        </w:tc>
      </w:tr>
    </w:tbl>
    <w:p w14:paraId="6E641A62" w14:textId="77777777" w:rsidR="004E3DCC" w:rsidRDefault="004E3DCC" w:rsidP="004E3DCC"/>
    <w:p w14:paraId="1155178B" w14:textId="61E3AE0D" w:rsidR="00512FAF" w:rsidRDefault="00F25C41" w:rsidP="0057086E">
      <w:pPr>
        <w:pStyle w:val="Heading2"/>
      </w:pPr>
      <w:bookmarkStart w:id="3" w:name="_Toc119496995"/>
      <w:r>
        <w:t xml:space="preserve">Use-case: </w:t>
      </w:r>
      <w:r w:rsidR="0057086E">
        <w:t>Đặt mua nguyên liệu</w:t>
      </w:r>
      <w:bookmarkEnd w:id="3"/>
    </w:p>
    <w:p w14:paraId="7B6FD69D" w14:textId="2383D82E" w:rsidR="0057086E" w:rsidRPr="0057086E" w:rsidRDefault="0057086E" w:rsidP="0057086E"/>
    <w:tbl>
      <w:tblPr>
        <w:tblStyle w:val="TableGrid"/>
        <w:tblW w:w="0" w:type="auto"/>
        <w:tblLook w:val="04A0" w:firstRow="1" w:lastRow="0" w:firstColumn="1" w:lastColumn="0" w:noHBand="0" w:noVBand="1"/>
      </w:tblPr>
      <w:tblGrid>
        <w:gridCol w:w="2053"/>
        <w:gridCol w:w="7297"/>
      </w:tblGrid>
      <w:tr w:rsidR="0057086E" w14:paraId="75D48399" w14:textId="77777777" w:rsidTr="006C5F77">
        <w:tc>
          <w:tcPr>
            <w:tcW w:w="2088" w:type="dxa"/>
          </w:tcPr>
          <w:p w14:paraId="599AA52C" w14:textId="77777777" w:rsidR="0057086E" w:rsidRDefault="0057086E" w:rsidP="006C5F77">
            <w:r>
              <w:t>Use case Name</w:t>
            </w:r>
          </w:p>
        </w:tc>
        <w:tc>
          <w:tcPr>
            <w:tcW w:w="7488" w:type="dxa"/>
          </w:tcPr>
          <w:p w14:paraId="1CBF66B9" w14:textId="1A22B36F" w:rsidR="0057086E" w:rsidRDefault="0057086E" w:rsidP="006C5F77">
            <w:r>
              <w:t>Đặt mua nguyên liệu</w:t>
            </w:r>
          </w:p>
        </w:tc>
      </w:tr>
      <w:tr w:rsidR="0057086E" w14:paraId="7DE58117" w14:textId="77777777" w:rsidTr="006C5F77">
        <w:tc>
          <w:tcPr>
            <w:tcW w:w="2088" w:type="dxa"/>
          </w:tcPr>
          <w:p w14:paraId="74C96DDA" w14:textId="77777777" w:rsidR="0057086E" w:rsidRDefault="0057086E" w:rsidP="006C5F77">
            <w:r>
              <w:t>Brief description</w:t>
            </w:r>
          </w:p>
        </w:tc>
        <w:tc>
          <w:tcPr>
            <w:tcW w:w="7488" w:type="dxa"/>
          </w:tcPr>
          <w:p w14:paraId="6E884C56" w14:textId="54F20157" w:rsidR="0057086E" w:rsidRDefault="0057086E" w:rsidP="006C5F77">
            <w:r>
              <w:t xml:space="preserve">Người dùng sử dụng use-case này để </w:t>
            </w:r>
            <w:r w:rsidR="002221E5">
              <w:t>đặt mua và tùy chỉnh nguyên liệu từ công thức nấu ăn có sẵn</w:t>
            </w:r>
          </w:p>
        </w:tc>
      </w:tr>
      <w:tr w:rsidR="0057086E" w14:paraId="3107F70D" w14:textId="77777777" w:rsidTr="006C5F77">
        <w:tc>
          <w:tcPr>
            <w:tcW w:w="2088" w:type="dxa"/>
          </w:tcPr>
          <w:p w14:paraId="68964750" w14:textId="77777777" w:rsidR="0057086E" w:rsidRDefault="0057086E" w:rsidP="006C5F77">
            <w:r>
              <w:t>Actors</w:t>
            </w:r>
          </w:p>
        </w:tc>
        <w:tc>
          <w:tcPr>
            <w:tcW w:w="7488" w:type="dxa"/>
          </w:tcPr>
          <w:p w14:paraId="683AC0EB" w14:textId="77777777" w:rsidR="0057086E" w:rsidRDefault="0057086E" w:rsidP="006C5F77">
            <w:r>
              <w:t>Người dùng</w:t>
            </w:r>
          </w:p>
        </w:tc>
      </w:tr>
      <w:tr w:rsidR="0057086E" w14:paraId="1C101F01" w14:textId="77777777" w:rsidTr="006C5F77">
        <w:tc>
          <w:tcPr>
            <w:tcW w:w="2088" w:type="dxa"/>
          </w:tcPr>
          <w:p w14:paraId="199D74FB" w14:textId="77777777" w:rsidR="0057086E" w:rsidRDefault="0057086E" w:rsidP="006C5F77">
            <w:r>
              <w:t>Basic Flow</w:t>
            </w:r>
          </w:p>
        </w:tc>
        <w:tc>
          <w:tcPr>
            <w:tcW w:w="7488" w:type="dxa"/>
          </w:tcPr>
          <w:p w14:paraId="489D910F" w14:textId="387E749E" w:rsidR="0057086E" w:rsidRDefault="0057086E" w:rsidP="00BA590E">
            <w:pPr>
              <w:pStyle w:val="ListParagraph"/>
              <w:numPr>
                <w:ilvl w:val="0"/>
                <w:numId w:val="5"/>
              </w:numPr>
              <w:spacing w:after="0" w:line="240" w:lineRule="auto"/>
            </w:pPr>
            <w:r>
              <w:t xml:space="preserve">Tại </w:t>
            </w:r>
            <w:r w:rsidR="002221E5">
              <w:t>trang hiển thị một công thức cụ thể, sẽ có danh sách các nguyên liệu cần dùng để nấu món ăn đó.</w:t>
            </w:r>
          </w:p>
          <w:p w14:paraId="5FD2B80D" w14:textId="7B4C754E" w:rsidR="0057086E" w:rsidRPr="002C7CB2" w:rsidRDefault="0057086E" w:rsidP="00BA590E">
            <w:pPr>
              <w:pStyle w:val="ListParagraph"/>
              <w:numPr>
                <w:ilvl w:val="0"/>
                <w:numId w:val="5"/>
              </w:numPr>
              <w:spacing w:after="0" w:line="240" w:lineRule="auto"/>
            </w:pPr>
            <w:r>
              <w:t>Người dùng nhấn chọn</w:t>
            </w:r>
            <w:r w:rsidR="002221E5">
              <w:t xml:space="preserve"> vào nút ‘</w:t>
            </w:r>
            <w:r w:rsidR="0025082D">
              <w:t>Order</w:t>
            </w:r>
            <w:r w:rsidR="002221E5">
              <w:t>’</w:t>
            </w:r>
            <w:r>
              <w:t xml:space="preserve"> </w:t>
            </w:r>
            <w:r w:rsidR="002221E5">
              <w:t>để tiến hành mua hàng.</w:t>
            </w:r>
          </w:p>
          <w:p w14:paraId="31EBAF21" w14:textId="22DF9C8A" w:rsidR="0057086E" w:rsidRDefault="0057086E" w:rsidP="00BA590E">
            <w:pPr>
              <w:pStyle w:val="ListParagraph"/>
              <w:numPr>
                <w:ilvl w:val="0"/>
                <w:numId w:val="5"/>
              </w:numPr>
              <w:spacing w:after="0" w:line="240" w:lineRule="auto"/>
            </w:pPr>
            <w:r>
              <w:t>Hệ thống hiển thị tên, hình ảnh</w:t>
            </w:r>
            <w:r w:rsidR="002221E5">
              <w:t xml:space="preserve">, đơn giá của nguyên liệu. </w:t>
            </w:r>
          </w:p>
          <w:p w14:paraId="39AA47C0" w14:textId="5F12A7EC" w:rsidR="0057086E" w:rsidRDefault="0057086E" w:rsidP="00BA590E">
            <w:pPr>
              <w:pStyle w:val="ListParagraph"/>
              <w:numPr>
                <w:ilvl w:val="0"/>
                <w:numId w:val="5"/>
              </w:numPr>
              <w:spacing w:after="0" w:line="240" w:lineRule="auto"/>
            </w:pPr>
            <w:r>
              <w:t xml:space="preserve">Người dùng nhấn chọn vào </w:t>
            </w:r>
            <w:r w:rsidR="002221E5">
              <w:t>nguyên liệu mà mình muốn mua và tùy chỉnh số lượng phù hợp.</w:t>
            </w:r>
          </w:p>
          <w:p w14:paraId="62FFA8C6" w14:textId="7449A959" w:rsidR="0057086E" w:rsidRDefault="002221E5" w:rsidP="00BA590E">
            <w:pPr>
              <w:pStyle w:val="ListParagraph"/>
              <w:numPr>
                <w:ilvl w:val="0"/>
                <w:numId w:val="5"/>
              </w:numPr>
              <w:spacing w:after="0" w:line="240" w:lineRule="auto"/>
            </w:pPr>
            <w:r>
              <w:t>Nguyên liệu sẽ được thêm vào giỏ hàng và chờ thanh toán.</w:t>
            </w:r>
          </w:p>
          <w:p w14:paraId="48F2BC95" w14:textId="40E65993" w:rsidR="002221E5" w:rsidRDefault="009470AA" w:rsidP="00BA590E">
            <w:pPr>
              <w:pStyle w:val="ListParagraph"/>
              <w:numPr>
                <w:ilvl w:val="0"/>
                <w:numId w:val="5"/>
              </w:numPr>
              <w:spacing w:after="0" w:line="240" w:lineRule="auto"/>
            </w:pPr>
            <w:r>
              <w:t>Hệ thống hiển thị thông tin địa chỉ giao hàng, n</w:t>
            </w:r>
            <w:r w:rsidR="002221E5">
              <w:t>gười dùng</w:t>
            </w:r>
            <w:r>
              <w:t xml:space="preserve"> có thể</w:t>
            </w:r>
            <w:r w:rsidR="002221E5">
              <w:t xml:space="preserve"> cập nhật thông tin địa chỉ giao hàng</w:t>
            </w:r>
            <w:r>
              <w:t xml:space="preserve"> (nếu cần thiết).</w:t>
            </w:r>
          </w:p>
          <w:p w14:paraId="548F6485" w14:textId="6A07F47E" w:rsidR="002221E5" w:rsidRPr="0057086E" w:rsidRDefault="002221E5" w:rsidP="00BA590E">
            <w:pPr>
              <w:pStyle w:val="ListParagraph"/>
              <w:numPr>
                <w:ilvl w:val="0"/>
                <w:numId w:val="5"/>
              </w:numPr>
              <w:spacing w:after="0" w:line="240" w:lineRule="auto"/>
            </w:pPr>
            <w:r>
              <w:t>Trong giỏ hàng, người dùng nhấn chọn ‘</w:t>
            </w:r>
            <w:r w:rsidR="00186AF8">
              <w:t>Pay bill</w:t>
            </w:r>
            <w:r>
              <w:t>’ để công ty chuẩn bị hàng và vận chuyển đến người dùng.</w:t>
            </w:r>
          </w:p>
        </w:tc>
      </w:tr>
      <w:tr w:rsidR="0057086E" w14:paraId="37571439" w14:textId="77777777" w:rsidTr="006C5F77">
        <w:tc>
          <w:tcPr>
            <w:tcW w:w="2088" w:type="dxa"/>
          </w:tcPr>
          <w:p w14:paraId="3182374A" w14:textId="77777777" w:rsidR="0057086E" w:rsidRDefault="0057086E" w:rsidP="006C5F77">
            <w:r>
              <w:t>Alternative Flows</w:t>
            </w:r>
          </w:p>
        </w:tc>
        <w:tc>
          <w:tcPr>
            <w:tcW w:w="7488" w:type="dxa"/>
          </w:tcPr>
          <w:p w14:paraId="6B8FE81F" w14:textId="0D31BEE6" w:rsidR="0057086E" w:rsidRPr="00613915" w:rsidRDefault="0057086E" w:rsidP="006C5F77">
            <w:pPr>
              <w:rPr>
                <w:b/>
              </w:rPr>
            </w:pPr>
            <w:r w:rsidRPr="00613915">
              <w:rPr>
                <w:b/>
              </w:rPr>
              <w:t xml:space="preserve">Alternative flow: </w:t>
            </w:r>
            <w:r>
              <w:rPr>
                <w:b/>
              </w:rPr>
              <w:t xml:space="preserve">Người dùng </w:t>
            </w:r>
            <w:r w:rsidR="009470AA">
              <w:rPr>
                <w:b/>
              </w:rPr>
              <w:t>chưa nhập thông tin địa chỉ</w:t>
            </w:r>
          </w:p>
          <w:p w14:paraId="0AC8F017" w14:textId="0996BA60" w:rsidR="0057086E" w:rsidRDefault="0057086E" w:rsidP="00BA590E">
            <w:pPr>
              <w:pStyle w:val="ListParagraph"/>
              <w:numPr>
                <w:ilvl w:val="0"/>
                <w:numId w:val="6"/>
              </w:numPr>
              <w:spacing w:after="0" w:line="240" w:lineRule="auto"/>
            </w:pPr>
            <w:r>
              <w:t xml:space="preserve">Từ bước </w:t>
            </w:r>
            <w:r w:rsidR="009470AA">
              <w:t>6</w:t>
            </w:r>
            <w:r>
              <w:t xml:space="preserve"> của Basic Flow, người dùng nhập </w:t>
            </w:r>
            <w:r w:rsidR="009470AA">
              <w:t>địa chỉ giao hàng.</w:t>
            </w:r>
          </w:p>
          <w:p w14:paraId="59AF5B86" w14:textId="7D9E6206" w:rsidR="0057086E" w:rsidRPr="0057086E" w:rsidRDefault="0057086E" w:rsidP="00BA590E">
            <w:pPr>
              <w:pStyle w:val="ListParagraph"/>
              <w:numPr>
                <w:ilvl w:val="0"/>
                <w:numId w:val="6"/>
              </w:numPr>
              <w:spacing w:after="0" w:line="240" w:lineRule="auto"/>
            </w:pPr>
            <w:r>
              <w:t xml:space="preserve">Tiếp tục bước </w:t>
            </w:r>
            <w:r w:rsidR="009470AA">
              <w:t>7</w:t>
            </w:r>
            <w:r>
              <w:t xml:space="preserve"> của Basic Flow</w:t>
            </w:r>
            <w:r w:rsidR="009470AA">
              <w:t>.</w:t>
            </w:r>
          </w:p>
        </w:tc>
      </w:tr>
      <w:tr w:rsidR="0057086E" w14:paraId="78E204A2" w14:textId="77777777" w:rsidTr="006C5F77">
        <w:tc>
          <w:tcPr>
            <w:tcW w:w="2088" w:type="dxa"/>
          </w:tcPr>
          <w:p w14:paraId="22AFA1CE" w14:textId="77777777" w:rsidR="0057086E" w:rsidRDefault="0057086E" w:rsidP="006C5F77">
            <w:r>
              <w:t>Pre-conditions</w:t>
            </w:r>
          </w:p>
        </w:tc>
        <w:tc>
          <w:tcPr>
            <w:tcW w:w="7488" w:type="dxa"/>
          </w:tcPr>
          <w:p w14:paraId="46DF202C" w14:textId="5F9DDFFF" w:rsidR="009470AA" w:rsidRPr="009470AA" w:rsidRDefault="0057086E" w:rsidP="006C5F77">
            <w:pPr>
              <w:rPr>
                <w:color w:val="0070C0"/>
                <w:u w:val="single"/>
              </w:rPr>
            </w:pPr>
            <w:r>
              <w:t xml:space="preserve">Người dùng đến url: </w:t>
            </w:r>
            <w:hyperlink r:id="rId11" w:history="1">
              <w:r w:rsidR="00D7145B" w:rsidRPr="00C06E96">
                <w:rPr>
                  <w:rStyle w:val="Hyperlink"/>
                </w:rPr>
                <w:t>www.anngon.com.vn/recipe</w:t>
              </w:r>
            </w:hyperlink>
            <w:r w:rsidR="00D7145B">
              <w:rPr>
                <w:color w:val="0070C0"/>
                <w:u w:val="single"/>
              </w:rPr>
              <w:t xml:space="preserve"> </w:t>
            </w:r>
          </w:p>
        </w:tc>
      </w:tr>
      <w:tr w:rsidR="0057086E" w14:paraId="20FC08C7" w14:textId="77777777" w:rsidTr="006C5F77">
        <w:tc>
          <w:tcPr>
            <w:tcW w:w="2088" w:type="dxa"/>
          </w:tcPr>
          <w:p w14:paraId="11D8B417" w14:textId="77777777" w:rsidR="0057086E" w:rsidRDefault="0057086E" w:rsidP="006C5F77">
            <w:r>
              <w:t>Post-conditions</w:t>
            </w:r>
          </w:p>
        </w:tc>
        <w:tc>
          <w:tcPr>
            <w:tcW w:w="7488" w:type="dxa"/>
          </w:tcPr>
          <w:p w14:paraId="418185EF" w14:textId="16027723" w:rsidR="0057086E" w:rsidRDefault="0057086E" w:rsidP="006C5F77">
            <w:r>
              <w:t xml:space="preserve">Người dùng </w:t>
            </w:r>
            <w:r w:rsidR="009470AA">
              <w:t>đặt mua thành công nguyên liệu</w:t>
            </w:r>
          </w:p>
        </w:tc>
      </w:tr>
    </w:tbl>
    <w:p w14:paraId="4EC2E28F" w14:textId="32816410" w:rsidR="00C539B9" w:rsidRDefault="00C539B9"/>
    <w:p w14:paraId="5821CB46" w14:textId="77777777" w:rsidR="00312B92" w:rsidRDefault="00312B92">
      <w:pPr>
        <w:widowControl/>
        <w:spacing w:line="240" w:lineRule="auto"/>
        <w:rPr>
          <w:rFonts w:ascii="Arial" w:hAnsi="Arial"/>
          <w:b/>
          <w:lang w:val="vi-VN"/>
        </w:rPr>
      </w:pPr>
      <w:r>
        <w:rPr>
          <w:lang w:val="vi-VN"/>
        </w:rPr>
        <w:br w:type="page"/>
      </w:r>
    </w:p>
    <w:p w14:paraId="07E3F95B" w14:textId="31B3C1E2" w:rsidR="00A50758" w:rsidRDefault="00FC717F" w:rsidP="00A50758">
      <w:pPr>
        <w:pStyle w:val="Heading2"/>
        <w:rPr>
          <w:lang w:val="vi-VN"/>
        </w:rPr>
      </w:pPr>
      <w:bookmarkStart w:id="4" w:name="_Toc119496996"/>
      <w:r>
        <w:rPr>
          <w:lang w:val="vi-VN"/>
        </w:rPr>
        <w:lastRenderedPageBreak/>
        <w:t xml:space="preserve">Use-case: </w:t>
      </w:r>
      <w:r w:rsidR="00E508E6">
        <w:rPr>
          <w:lang w:val="vi-VN"/>
        </w:rPr>
        <w:t>Đăng tải công thức</w:t>
      </w:r>
      <w:bookmarkEnd w:id="4"/>
    </w:p>
    <w:tbl>
      <w:tblPr>
        <w:tblStyle w:val="TableGrid"/>
        <w:tblW w:w="0" w:type="auto"/>
        <w:tblLook w:val="04A0" w:firstRow="1" w:lastRow="0" w:firstColumn="1" w:lastColumn="0" w:noHBand="0" w:noVBand="1"/>
      </w:tblPr>
      <w:tblGrid>
        <w:gridCol w:w="2047"/>
        <w:gridCol w:w="7303"/>
      </w:tblGrid>
      <w:tr w:rsidR="00312B92" w14:paraId="0F5935AD" w14:textId="77777777" w:rsidTr="006C5F77">
        <w:tc>
          <w:tcPr>
            <w:tcW w:w="2088" w:type="dxa"/>
          </w:tcPr>
          <w:p w14:paraId="53CE782A" w14:textId="77777777" w:rsidR="00312B92" w:rsidRDefault="00312B92" w:rsidP="006C5F77">
            <w:r>
              <w:t>Use case Name</w:t>
            </w:r>
          </w:p>
        </w:tc>
        <w:tc>
          <w:tcPr>
            <w:tcW w:w="7488" w:type="dxa"/>
          </w:tcPr>
          <w:p w14:paraId="32E4D201" w14:textId="4C859525" w:rsidR="00312B92" w:rsidRPr="00DE3C9B" w:rsidRDefault="00DE3C9B" w:rsidP="006C5F77">
            <w:pPr>
              <w:rPr>
                <w:lang w:val="vi-VN"/>
              </w:rPr>
            </w:pPr>
            <w:r>
              <w:t>Đăng</w:t>
            </w:r>
            <w:r>
              <w:rPr>
                <w:lang w:val="vi-VN"/>
              </w:rPr>
              <w:t xml:space="preserve"> tải công thức</w:t>
            </w:r>
          </w:p>
        </w:tc>
      </w:tr>
      <w:tr w:rsidR="00312B92" w14:paraId="76127721" w14:textId="77777777" w:rsidTr="006C5F77">
        <w:tc>
          <w:tcPr>
            <w:tcW w:w="2088" w:type="dxa"/>
          </w:tcPr>
          <w:p w14:paraId="6C6CE1FF" w14:textId="77777777" w:rsidR="00312B92" w:rsidRDefault="00312B92" w:rsidP="006C5F77">
            <w:r>
              <w:t>Brief description</w:t>
            </w:r>
          </w:p>
        </w:tc>
        <w:tc>
          <w:tcPr>
            <w:tcW w:w="7488" w:type="dxa"/>
          </w:tcPr>
          <w:p w14:paraId="2826DDA9" w14:textId="632A4C30" w:rsidR="00312B92" w:rsidRPr="009E79E3" w:rsidRDefault="00312B92" w:rsidP="006C5F77">
            <w:pPr>
              <w:rPr>
                <w:lang w:val="vi-VN"/>
              </w:rPr>
            </w:pPr>
            <w:r>
              <w:t xml:space="preserve">Người dùng sử dụng use-case này để </w:t>
            </w:r>
            <w:r w:rsidR="00E91B95">
              <w:t>chia</w:t>
            </w:r>
            <w:r w:rsidR="00E91B95">
              <w:rPr>
                <w:lang w:val="vi-VN"/>
              </w:rPr>
              <w:t xml:space="preserve"> sẻ </w:t>
            </w:r>
            <w:r w:rsidR="009E79E3">
              <w:rPr>
                <w:lang w:val="vi-VN"/>
              </w:rPr>
              <w:t>công thức</w:t>
            </w:r>
            <w:r w:rsidR="00E91B95">
              <w:rPr>
                <w:lang w:val="vi-VN"/>
              </w:rPr>
              <w:t xml:space="preserve"> nấu ăn</w:t>
            </w:r>
            <w:r w:rsidR="009E79E3">
              <w:rPr>
                <w:lang w:val="vi-VN"/>
              </w:rPr>
              <w:t xml:space="preserve"> của riêng mình </w:t>
            </w:r>
            <w:r w:rsidR="00E91B95">
              <w:rPr>
                <w:lang w:val="vi-VN"/>
              </w:rPr>
              <w:t xml:space="preserve">lên </w:t>
            </w:r>
            <w:r w:rsidR="00BE025F">
              <w:t>website</w:t>
            </w:r>
            <w:r w:rsidR="00E91B95">
              <w:rPr>
                <w:lang w:val="vi-VN"/>
              </w:rPr>
              <w:t xml:space="preserve"> với mọi người</w:t>
            </w:r>
          </w:p>
        </w:tc>
      </w:tr>
      <w:tr w:rsidR="00312B92" w14:paraId="7BF5ECF1" w14:textId="77777777" w:rsidTr="006C5F77">
        <w:tc>
          <w:tcPr>
            <w:tcW w:w="2088" w:type="dxa"/>
          </w:tcPr>
          <w:p w14:paraId="3D712BEB" w14:textId="77777777" w:rsidR="00312B92" w:rsidRDefault="00312B92" w:rsidP="006C5F77">
            <w:r>
              <w:t>Actors</w:t>
            </w:r>
          </w:p>
        </w:tc>
        <w:tc>
          <w:tcPr>
            <w:tcW w:w="7488" w:type="dxa"/>
          </w:tcPr>
          <w:p w14:paraId="39AEA4D2" w14:textId="0D6F242B" w:rsidR="00312B92" w:rsidRDefault="00312B92" w:rsidP="006C5F77">
            <w:r>
              <w:t xml:space="preserve">Người </w:t>
            </w:r>
            <w:r w:rsidR="00A73329">
              <w:t>dùng</w:t>
            </w:r>
          </w:p>
        </w:tc>
      </w:tr>
      <w:tr w:rsidR="00312B92" w14:paraId="1BC84762" w14:textId="77777777" w:rsidTr="006C5F77">
        <w:tc>
          <w:tcPr>
            <w:tcW w:w="2088" w:type="dxa"/>
          </w:tcPr>
          <w:p w14:paraId="248FE5E5" w14:textId="77777777" w:rsidR="00312B92" w:rsidRDefault="00312B92" w:rsidP="006C5F77">
            <w:r>
              <w:t>Basic Flow</w:t>
            </w:r>
          </w:p>
        </w:tc>
        <w:tc>
          <w:tcPr>
            <w:tcW w:w="7488" w:type="dxa"/>
          </w:tcPr>
          <w:p w14:paraId="6FD0A419" w14:textId="77777777" w:rsidR="00312B92" w:rsidRDefault="00135D6D" w:rsidP="00BA590E">
            <w:pPr>
              <w:pStyle w:val="ListParagraph"/>
              <w:numPr>
                <w:ilvl w:val="0"/>
                <w:numId w:val="7"/>
              </w:numPr>
              <w:spacing w:after="0" w:line="240" w:lineRule="auto"/>
              <w:jc w:val="both"/>
            </w:pPr>
            <w:r>
              <w:t>Người</w:t>
            </w:r>
            <w:r>
              <w:rPr>
                <w:lang w:val="vi-VN"/>
              </w:rPr>
              <w:t xml:space="preserve"> dùng truy cập vào</w:t>
            </w:r>
            <w:r w:rsidR="00312B92">
              <w:t xml:space="preserve"> trang </w:t>
            </w:r>
            <w:r w:rsidR="007525BE">
              <w:t>cá</w:t>
            </w:r>
            <w:r w:rsidR="007525BE">
              <w:rPr>
                <w:lang w:val="vi-VN"/>
              </w:rPr>
              <w:t xml:space="preserve"> nhân của </w:t>
            </w:r>
            <w:r w:rsidR="0010033B">
              <w:rPr>
                <w:lang w:val="vi-VN"/>
              </w:rPr>
              <w:t>riêng mình</w:t>
            </w:r>
            <w:r w:rsidR="00312B92">
              <w:t>.</w:t>
            </w:r>
          </w:p>
          <w:p w14:paraId="32343A7C" w14:textId="5F35DC75" w:rsidR="00312B92" w:rsidRPr="002C7CB2" w:rsidRDefault="00BD5891" w:rsidP="00BA590E">
            <w:pPr>
              <w:pStyle w:val="ListParagraph"/>
              <w:numPr>
                <w:ilvl w:val="0"/>
                <w:numId w:val="7"/>
              </w:numPr>
              <w:spacing w:after="0" w:line="240" w:lineRule="auto"/>
              <w:jc w:val="both"/>
            </w:pPr>
            <w:r>
              <w:t>Sẽ</w:t>
            </w:r>
            <w:r>
              <w:rPr>
                <w:lang w:val="vi-VN"/>
              </w:rPr>
              <w:t xml:space="preserve"> có nút </w:t>
            </w:r>
            <w:r w:rsidR="00222915">
              <w:rPr>
                <w:lang w:val="vi-VN"/>
              </w:rPr>
              <w:t>‘</w:t>
            </w:r>
            <w:r w:rsidR="002B656B">
              <w:t>Upload Recipe</w:t>
            </w:r>
            <w:r w:rsidR="00222915">
              <w:rPr>
                <w:lang w:val="vi-VN"/>
              </w:rPr>
              <w:t>’</w:t>
            </w:r>
            <w:r w:rsidR="00C63F32">
              <w:rPr>
                <w:lang w:val="vi-VN"/>
              </w:rPr>
              <w:t xml:space="preserve"> để người dùng nhấn chọn vào</w:t>
            </w:r>
            <w:r w:rsidR="00312B92">
              <w:t>.</w:t>
            </w:r>
          </w:p>
          <w:p w14:paraId="79BF6F1B" w14:textId="31E89ADE" w:rsidR="00312B92" w:rsidRDefault="00312B92" w:rsidP="00BA590E">
            <w:pPr>
              <w:pStyle w:val="ListParagraph"/>
              <w:numPr>
                <w:ilvl w:val="0"/>
                <w:numId w:val="7"/>
              </w:numPr>
              <w:spacing w:after="0" w:line="240" w:lineRule="auto"/>
              <w:jc w:val="both"/>
            </w:pPr>
            <w:r>
              <w:t>Hệ thống hiển thị</w:t>
            </w:r>
            <w:r w:rsidR="00C63F32">
              <w:rPr>
                <w:lang w:val="vi-VN"/>
              </w:rPr>
              <w:t xml:space="preserve"> </w:t>
            </w:r>
            <w:r w:rsidR="002A5F3E">
              <w:rPr>
                <w:lang w:val="vi-VN"/>
              </w:rPr>
              <w:t xml:space="preserve">các mục cần nhập, bao gồm: </w:t>
            </w:r>
            <w:r w:rsidR="00984DC0">
              <w:rPr>
                <w:lang w:val="vi-VN"/>
              </w:rPr>
              <w:t xml:space="preserve">tên </w:t>
            </w:r>
            <w:r w:rsidR="002801D1">
              <w:rPr>
                <w:lang w:val="vi-VN"/>
              </w:rPr>
              <w:t>món (bắt buộc)</w:t>
            </w:r>
            <w:r w:rsidR="00984DC0">
              <w:rPr>
                <w:lang w:val="vi-VN"/>
              </w:rPr>
              <w:t>, vùng miền</w:t>
            </w:r>
            <w:r w:rsidR="0078218A">
              <w:rPr>
                <w:lang w:val="vi-VN"/>
              </w:rPr>
              <w:t xml:space="preserve"> mà món ăn bắt </w:t>
            </w:r>
            <w:r w:rsidR="002801D1">
              <w:rPr>
                <w:lang w:val="vi-VN"/>
              </w:rPr>
              <w:t>nguồn (không bắt buộc)</w:t>
            </w:r>
            <w:r w:rsidR="00A572EA">
              <w:rPr>
                <w:lang w:val="vi-VN"/>
              </w:rPr>
              <w:t xml:space="preserve">, </w:t>
            </w:r>
            <w:r w:rsidR="002A5F3E">
              <w:rPr>
                <w:lang w:val="vi-VN"/>
              </w:rPr>
              <w:t>danh sách nguyên liệu</w:t>
            </w:r>
            <w:r w:rsidR="002801D1">
              <w:rPr>
                <w:lang w:val="vi-VN"/>
              </w:rPr>
              <w:t xml:space="preserve"> (bắt buộc)</w:t>
            </w:r>
            <w:r>
              <w:t xml:space="preserve">, </w:t>
            </w:r>
            <w:r w:rsidR="001D4A16">
              <w:t>các</w:t>
            </w:r>
            <w:r w:rsidR="001D4A16">
              <w:rPr>
                <w:lang w:val="vi-VN"/>
              </w:rPr>
              <w:t xml:space="preserve"> bước thực hiện</w:t>
            </w:r>
            <w:r w:rsidR="002801D1">
              <w:rPr>
                <w:lang w:val="vi-VN"/>
              </w:rPr>
              <w:t xml:space="preserve"> (bắt buộc)</w:t>
            </w:r>
            <w:r w:rsidR="001D4A16">
              <w:rPr>
                <w:lang w:val="vi-VN"/>
              </w:rPr>
              <w:t xml:space="preserve">, </w:t>
            </w:r>
            <w:r>
              <w:t>hình ảnh</w:t>
            </w:r>
            <w:r w:rsidR="00FE03B5">
              <w:rPr>
                <w:lang w:val="vi-VN"/>
              </w:rPr>
              <w:t xml:space="preserve"> minh họa</w:t>
            </w:r>
            <w:r w:rsidR="007825CE">
              <w:rPr>
                <w:lang w:val="vi-VN"/>
              </w:rPr>
              <w:t xml:space="preserve"> cho từng </w:t>
            </w:r>
            <w:r w:rsidR="00B31E9B">
              <w:rPr>
                <w:lang w:val="vi-VN"/>
              </w:rPr>
              <w:t>bước</w:t>
            </w:r>
            <w:r w:rsidR="002801D1">
              <w:rPr>
                <w:lang w:val="vi-VN"/>
              </w:rPr>
              <w:t xml:space="preserve"> (không bắt buộc)</w:t>
            </w:r>
            <w:r w:rsidR="00B31E9B">
              <w:rPr>
                <w:lang w:val="vi-VN"/>
              </w:rPr>
              <w:t>.</w:t>
            </w:r>
            <w:r>
              <w:t xml:space="preserve"> </w:t>
            </w:r>
          </w:p>
          <w:p w14:paraId="4016563F" w14:textId="4721B130" w:rsidR="00312B92" w:rsidRDefault="00312B92" w:rsidP="00BA590E">
            <w:pPr>
              <w:pStyle w:val="ListParagraph"/>
              <w:numPr>
                <w:ilvl w:val="0"/>
                <w:numId w:val="7"/>
              </w:numPr>
              <w:spacing w:after="0" w:line="240" w:lineRule="auto"/>
              <w:jc w:val="both"/>
            </w:pPr>
            <w:r>
              <w:t xml:space="preserve">Người dùng nhấn chọn </w:t>
            </w:r>
            <w:r w:rsidR="00373989">
              <w:t>để</w:t>
            </w:r>
            <w:r w:rsidR="006D42A7">
              <w:rPr>
                <w:lang w:val="vi-VN"/>
              </w:rPr>
              <w:t xml:space="preserve"> lần lượt</w:t>
            </w:r>
            <w:r w:rsidR="00373989">
              <w:rPr>
                <w:lang w:val="vi-VN"/>
              </w:rPr>
              <w:t xml:space="preserve"> điền </w:t>
            </w:r>
            <w:r>
              <w:t xml:space="preserve">vào </w:t>
            </w:r>
            <w:r w:rsidR="00373989">
              <w:t>những</w:t>
            </w:r>
            <w:r w:rsidR="00373989">
              <w:rPr>
                <w:lang w:val="vi-VN"/>
              </w:rPr>
              <w:t xml:space="preserve"> </w:t>
            </w:r>
            <w:r w:rsidR="006B2B09">
              <w:rPr>
                <w:lang w:val="vi-VN"/>
              </w:rPr>
              <w:t xml:space="preserve">mục trên: tên, </w:t>
            </w:r>
            <w:r w:rsidR="00F71861">
              <w:rPr>
                <w:lang w:val="vi-VN"/>
              </w:rPr>
              <w:t>vùng miền</w:t>
            </w:r>
            <w:r w:rsidR="00085E09">
              <w:rPr>
                <w:lang w:val="vi-VN"/>
              </w:rPr>
              <w:t xml:space="preserve"> nếu có, </w:t>
            </w:r>
            <w:r>
              <w:t>nguyên liệu</w:t>
            </w:r>
            <w:r w:rsidR="00373989">
              <w:rPr>
                <w:lang w:val="vi-VN"/>
              </w:rPr>
              <w:t xml:space="preserve"> cần thiết với số lượng phù </w:t>
            </w:r>
            <w:r w:rsidR="006D42A7">
              <w:rPr>
                <w:lang w:val="vi-VN"/>
              </w:rPr>
              <w:t xml:space="preserve">hợp, </w:t>
            </w:r>
            <w:r w:rsidR="00DE293F">
              <w:rPr>
                <w:lang w:val="vi-VN"/>
              </w:rPr>
              <w:t xml:space="preserve">liệt kê các bước thực hiện và thêm vào những hình ảnh minh họa </w:t>
            </w:r>
            <w:r w:rsidR="00B31E9B">
              <w:rPr>
                <w:lang w:val="vi-VN"/>
              </w:rPr>
              <w:t>nếu có thể</w:t>
            </w:r>
            <w:r>
              <w:t>.</w:t>
            </w:r>
          </w:p>
          <w:p w14:paraId="33F7770B" w14:textId="2BFFF291" w:rsidR="00312B92" w:rsidRDefault="0033140A" w:rsidP="00BA590E">
            <w:pPr>
              <w:pStyle w:val="ListParagraph"/>
              <w:numPr>
                <w:ilvl w:val="0"/>
                <w:numId w:val="7"/>
              </w:numPr>
              <w:spacing w:after="0" w:line="240" w:lineRule="auto"/>
              <w:jc w:val="both"/>
            </w:pPr>
            <w:r>
              <w:t>Sau</w:t>
            </w:r>
            <w:r>
              <w:rPr>
                <w:lang w:val="vi-VN"/>
              </w:rPr>
              <w:t xml:space="preserve"> khi hoàn thành điền </w:t>
            </w:r>
            <w:r w:rsidR="00A80C88">
              <w:rPr>
                <w:lang w:val="vi-VN"/>
              </w:rPr>
              <w:t xml:space="preserve">các thông tin, </w:t>
            </w:r>
            <w:r w:rsidR="000C1247">
              <w:rPr>
                <w:lang w:val="vi-VN"/>
              </w:rPr>
              <w:t>người dùng nhấn vào ô ‘</w:t>
            </w:r>
            <w:r w:rsidR="0055102F">
              <w:rPr>
                <w:lang w:val="vi-VN"/>
              </w:rPr>
              <w:t>Hoàn thành’</w:t>
            </w:r>
            <w:r w:rsidR="00312B92">
              <w:t>.</w:t>
            </w:r>
          </w:p>
          <w:p w14:paraId="379EB7C4" w14:textId="24E4426B" w:rsidR="00312B92" w:rsidRDefault="00312B92" w:rsidP="00BA590E">
            <w:pPr>
              <w:pStyle w:val="ListParagraph"/>
              <w:numPr>
                <w:ilvl w:val="0"/>
                <w:numId w:val="7"/>
              </w:numPr>
              <w:spacing w:after="0" w:line="240" w:lineRule="auto"/>
              <w:jc w:val="both"/>
            </w:pPr>
            <w:r>
              <w:t xml:space="preserve">Hệ thống hiển thị </w:t>
            </w:r>
            <w:r w:rsidR="00145917">
              <w:t>nút</w:t>
            </w:r>
            <w:r w:rsidR="00145917">
              <w:rPr>
                <w:lang w:val="vi-VN"/>
              </w:rPr>
              <w:t xml:space="preserve"> ‘</w:t>
            </w:r>
            <w:r w:rsidR="002B656B">
              <w:t xml:space="preserve">Confirm </w:t>
            </w:r>
            <w:r w:rsidR="00337D6A">
              <w:t>Upload</w:t>
            </w:r>
            <w:r w:rsidR="00145917">
              <w:rPr>
                <w:lang w:val="vi-VN"/>
              </w:rPr>
              <w:t>’ để người dùng có thể nhấn vào để xác nhận</w:t>
            </w:r>
            <w:r>
              <w:t>.</w:t>
            </w:r>
          </w:p>
          <w:p w14:paraId="5EFC9AB7" w14:textId="3F5B0901" w:rsidR="00312B92" w:rsidRPr="0057086E" w:rsidRDefault="00145917" w:rsidP="00BA590E">
            <w:pPr>
              <w:pStyle w:val="ListParagraph"/>
              <w:numPr>
                <w:ilvl w:val="0"/>
                <w:numId w:val="7"/>
              </w:numPr>
              <w:spacing w:after="0" w:line="240" w:lineRule="auto"/>
              <w:jc w:val="both"/>
            </w:pPr>
            <w:r>
              <w:t>Sau</w:t>
            </w:r>
            <w:r>
              <w:rPr>
                <w:lang w:val="vi-VN"/>
              </w:rPr>
              <w:t xml:space="preserve"> khi hoàn thành, hệ thống sẽ hiển thị ‘</w:t>
            </w:r>
            <w:r w:rsidR="005F670E">
              <w:t>Upload Completed</w:t>
            </w:r>
            <w:r w:rsidR="007C1789">
              <w:t>’</w:t>
            </w:r>
            <w:r>
              <w:rPr>
                <w:lang w:val="vi-VN"/>
              </w:rPr>
              <w:t>, và trên trang cá nhân của người dùng sẽ cập nhật thêm công thức vừa được chia sẻ</w:t>
            </w:r>
            <w:r w:rsidR="00312B92">
              <w:t>.</w:t>
            </w:r>
          </w:p>
        </w:tc>
      </w:tr>
      <w:tr w:rsidR="00312B92" w14:paraId="6DA7ACE4" w14:textId="77777777" w:rsidTr="006C5F77">
        <w:tc>
          <w:tcPr>
            <w:tcW w:w="2088" w:type="dxa"/>
          </w:tcPr>
          <w:p w14:paraId="6D673977" w14:textId="77777777" w:rsidR="00312B92" w:rsidRDefault="00312B92" w:rsidP="006C5F77">
            <w:r>
              <w:t>Alternative Flows</w:t>
            </w:r>
          </w:p>
        </w:tc>
        <w:tc>
          <w:tcPr>
            <w:tcW w:w="7488" w:type="dxa"/>
          </w:tcPr>
          <w:p w14:paraId="2C147348" w14:textId="2387CB00" w:rsidR="00312B92" w:rsidRPr="00B1229C" w:rsidRDefault="00312B92" w:rsidP="006C5F77">
            <w:pPr>
              <w:rPr>
                <w:b/>
                <w:lang w:val="vi-VN"/>
              </w:rPr>
            </w:pPr>
            <w:r w:rsidRPr="00613915">
              <w:rPr>
                <w:b/>
              </w:rPr>
              <w:t xml:space="preserve">Alternative flow: </w:t>
            </w:r>
            <w:r>
              <w:rPr>
                <w:b/>
              </w:rPr>
              <w:t xml:space="preserve">Người dùng chưa nhập </w:t>
            </w:r>
            <w:r w:rsidR="00B1229C">
              <w:rPr>
                <w:b/>
              </w:rPr>
              <w:t>đủ</w:t>
            </w:r>
            <w:r w:rsidR="00B1229C">
              <w:rPr>
                <w:b/>
                <w:lang w:val="vi-VN"/>
              </w:rPr>
              <w:t xml:space="preserve"> </w:t>
            </w:r>
            <w:r w:rsidR="00B1229C">
              <w:rPr>
                <w:b/>
              </w:rPr>
              <w:t>những</w:t>
            </w:r>
            <w:r w:rsidR="00B1229C">
              <w:rPr>
                <w:b/>
                <w:lang w:val="vi-VN"/>
              </w:rPr>
              <w:t xml:space="preserve"> </w:t>
            </w:r>
            <w:r>
              <w:rPr>
                <w:b/>
              </w:rPr>
              <w:t xml:space="preserve">thông tin </w:t>
            </w:r>
            <w:r w:rsidR="00B1229C">
              <w:rPr>
                <w:b/>
              </w:rPr>
              <w:t>bắt</w:t>
            </w:r>
            <w:r w:rsidR="00B1229C">
              <w:rPr>
                <w:b/>
                <w:lang w:val="vi-VN"/>
              </w:rPr>
              <w:t xml:space="preserve"> buộc</w:t>
            </w:r>
          </w:p>
          <w:p w14:paraId="55C9C2FF" w14:textId="13872FE4" w:rsidR="00E442A7" w:rsidRPr="00E442A7" w:rsidRDefault="00312B92" w:rsidP="00BA590E">
            <w:pPr>
              <w:pStyle w:val="ListParagraph"/>
              <w:numPr>
                <w:ilvl w:val="0"/>
                <w:numId w:val="8"/>
              </w:numPr>
              <w:spacing w:after="0" w:line="240" w:lineRule="auto"/>
            </w:pPr>
            <w:r>
              <w:t xml:space="preserve">Từ bước </w:t>
            </w:r>
            <w:r w:rsidR="00D52410">
              <w:t>5</w:t>
            </w:r>
            <w:r>
              <w:t xml:space="preserve"> của Basic Flow, </w:t>
            </w:r>
            <w:r w:rsidR="00A80F93">
              <w:t>nếu</w:t>
            </w:r>
            <w:r w:rsidR="00A80F93">
              <w:rPr>
                <w:lang w:val="vi-VN"/>
              </w:rPr>
              <w:t xml:space="preserve"> chưa nhập đủ</w:t>
            </w:r>
            <w:r w:rsidR="00E442A7">
              <w:rPr>
                <w:lang w:val="vi-VN"/>
              </w:rPr>
              <w:t xml:space="preserve"> thông tin bắt buộc, hệ thống sẽ hiển thị ‘</w:t>
            </w:r>
            <w:r w:rsidR="00883ACE">
              <w:t>Please enter necessary information</w:t>
            </w:r>
            <w:r w:rsidR="00E442A7">
              <w:rPr>
                <w:lang w:val="vi-VN"/>
              </w:rPr>
              <w:t>’.</w:t>
            </w:r>
            <w:r w:rsidR="00A80F93">
              <w:rPr>
                <w:lang w:val="vi-VN"/>
              </w:rPr>
              <w:t xml:space="preserve"> </w:t>
            </w:r>
          </w:p>
          <w:p w14:paraId="7502208D" w14:textId="7072BD07" w:rsidR="00312B92" w:rsidRPr="0057086E" w:rsidRDefault="00312B92" w:rsidP="00BA590E">
            <w:pPr>
              <w:pStyle w:val="ListParagraph"/>
              <w:numPr>
                <w:ilvl w:val="0"/>
                <w:numId w:val="8"/>
              </w:numPr>
              <w:spacing w:after="0" w:line="240" w:lineRule="auto"/>
            </w:pPr>
            <w:r>
              <w:t xml:space="preserve">Tiếp tục bước </w:t>
            </w:r>
            <w:r w:rsidR="006C5F77">
              <w:t>4</w:t>
            </w:r>
            <w:r>
              <w:t xml:space="preserve"> của Basic Flow.</w:t>
            </w:r>
          </w:p>
        </w:tc>
      </w:tr>
      <w:tr w:rsidR="00312B92" w14:paraId="79039CEE" w14:textId="77777777" w:rsidTr="006C5F77">
        <w:tc>
          <w:tcPr>
            <w:tcW w:w="2088" w:type="dxa"/>
          </w:tcPr>
          <w:p w14:paraId="54A0A7C7" w14:textId="77777777" w:rsidR="00312B92" w:rsidRDefault="00312B92" w:rsidP="006C5F77">
            <w:r>
              <w:t>Pre-conditions</w:t>
            </w:r>
          </w:p>
        </w:tc>
        <w:tc>
          <w:tcPr>
            <w:tcW w:w="7488" w:type="dxa"/>
          </w:tcPr>
          <w:p w14:paraId="32516E5C" w14:textId="11F7EAC0" w:rsidR="00312B92" w:rsidRPr="009470AA" w:rsidRDefault="00312B92" w:rsidP="006C5F77">
            <w:pPr>
              <w:rPr>
                <w:color w:val="0070C0"/>
                <w:u w:val="single"/>
              </w:rPr>
            </w:pPr>
            <w:r>
              <w:t xml:space="preserve">Người dùng đến url: </w:t>
            </w:r>
            <w:hyperlink r:id="rId12" w:history="1">
              <w:r w:rsidR="00576C88" w:rsidRPr="00C06E96">
                <w:rPr>
                  <w:rStyle w:val="Hyperlink"/>
                </w:rPr>
                <w:t>www.anngon.com.vn/account/profile</w:t>
              </w:r>
            </w:hyperlink>
            <w:r w:rsidR="00576C88">
              <w:rPr>
                <w:color w:val="0070C0"/>
                <w:u w:val="single"/>
              </w:rPr>
              <w:t xml:space="preserve"> </w:t>
            </w:r>
          </w:p>
        </w:tc>
      </w:tr>
      <w:tr w:rsidR="00312B92" w14:paraId="1AD2CBB8" w14:textId="77777777" w:rsidTr="006C5F77">
        <w:tc>
          <w:tcPr>
            <w:tcW w:w="2088" w:type="dxa"/>
          </w:tcPr>
          <w:p w14:paraId="1AA84AAD" w14:textId="77777777" w:rsidR="00312B92" w:rsidRDefault="00312B92" w:rsidP="006C5F77">
            <w:r>
              <w:t>Post-conditions</w:t>
            </w:r>
          </w:p>
        </w:tc>
        <w:tc>
          <w:tcPr>
            <w:tcW w:w="7488" w:type="dxa"/>
          </w:tcPr>
          <w:p w14:paraId="45459E32" w14:textId="68E83AB7" w:rsidR="00312B92" w:rsidRDefault="00312B92" w:rsidP="006C5F77">
            <w:r>
              <w:t xml:space="preserve">Người dùng </w:t>
            </w:r>
            <w:r w:rsidR="00A50054">
              <w:t>đăng</w:t>
            </w:r>
            <w:r w:rsidR="00A50054">
              <w:rPr>
                <w:lang w:val="vi-VN"/>
              </w:rPr>
              <w:t xml:space="preserve"> tải thành công </w:t>
            </w:r>
            <w:r w:rsidR="002801D1">
              <w:rPr>
                <w:lang w:val="vi-VN"/>
              </w:rPr>
              <w:t>công thức nấu ăn</w:t>
            </w:r>
          </w:p>
        </w:tc>
      </w:tr>
    </w:tbl>
    <w:p w14:paraId="4A9A58DB" w14:textId="77777777" w:rsidR="00C539B9" w:rsidRDefault="00C539B9">
      <w:pPr>
        <w:rPr>
          <w:lang w:val="vi-VN"/>
        </w:rPr>
      </w:pPr>
    </w:p>
    <w:p w14:paraId="531C17BE" w14:textId="676292BD" w:rsidR="00DF23E9" w:rsidRDefault="00DF23E9" w:rsidP="00DF23E9">
      <w:pPr>
        <w:pStyle w:val="Heading2"/>
        <w:rPr>
          <w:lang w:val="vi-VN"/>
        </w:rPr>
      </w:pPr>
      <w:bookmarkStart w:id="5" w:name="_Toc119496997"/>
      <w:r>
        <w:rPr>
          <w:lang w:val="vi-VN"/>
        </w:rPr>
        <w:t xml:space="preserve">Use-case: </w:t>
      </w:r>
      <w:r w:rsidR="00D3553D">
        <w:t>Đánh giá, nhận xét công thức</w:t>
      </w:r>
      <w:bookmarkEnd w:id="5"/>
    </w:p>
    <w:tbl>
      <w:tblPr>
        <w:tblStyle w:val="TableGrid"/>
        <w:tblW w:w="0" w:type="auto"/>
        <w:tblLook w:val="04A0" w:firstRow="1" w:lastRow="0" w:firstColumn="1" w:lastColumn="0" w:noHBand="0" w:noVBand="1"/>
      </w:tblPr>
      <w:tblGrid>
        <w:gridCol w:w="2052"/>
        <w:gridCol w:w="7298"/>
      </w:tblGrid>
      <w:tr w:rsidR="00DF23E9" w14:paraId="5D5A7B4D" w14:textId="77777777" w:rsidTr="00B27A5A">
        <w:tc>
          <w:tcPr>
            <w:tcW w:w="2052" w:type="dxa"/>
          </w:tcPr>
          <w:p w14:paraId="77C7BCE9" w14:textId="77777777" w:rsidR="00DF23E9" w:rsidRDefault="00DF23E9" w:rsidP="000D4111">
            <w:r>
              <w:t>Use case Name</w:t>
            </w:r>
          </w:p>
        </w:tc>
        <w:tc>
          <w:tcPr>
            <w:tcW w:w="7298" w:type="dxa"/>
          </w:tcPr>
          <w:p w14:paraId="44A732F3" w14:textId="430DE1E1" w:rsidR="00DF23E9" w:rsidRPr="00D3553D" w:rsidRDefault="00D3553D" w:rsidP="000D4111">
            <w:r>
              <w:t>Đánh giá, nhận xét công thức</w:t>
            </w:r>
          </w:p>
        </w:tc>
      </w:tr>
      <w:tr w:rsidR="00DF23E9" w14:paraId="3E29F5F3" w14:textId="77777777" w:rsidTr="00B27A5A">
        <w:tc>
          <w:tcPr>
            <w:tcW w:w="2052" w:type="dxa"/>
          </w:tcPr>
          <w:p w14:paraId="73392FCE" w14:textId="77777777" w:rsidR="00DF23E9" w:rsidRDefault="00DF23E9" w:rsidP="000D4111">
            <w:r>
              <w:t>Brief description</w:t>
            </w:r>
          </w:p>
        </w:tc>
        <w:tc>
          <w:tcPr>
            <w:tcW w:w="7298" w:type="dxa"/>
          </w:tcPr>
          <w:p w14:paraId="73EBF52F" w14:textId="037B697F" w:rsidR="00DF23E9" w:rsidRPr="005B27ED" w:rsidRDefault="00DF23E9" w:rsidP="000D4111">
            <w:r>
              <w:t xml:space="preserve">Người dùng sử dụng use-case này để </w:t>
            </w:r>
            <w:r w:rsidR="003667A6">
              <w:t>đánh giá</w:t>
            </w:r>
            <w:r w:rsidR="005B27ED">
              <w:t xml:space="preserve"> trên thang điểm 5 sao và bình luận</w:t>
            </w:r>
            <w:r w:rsidR="00451548">
              <w:t>,</w:t>
            </w:r>
            <w:r w:rsidR="005B27ED">
              <w:t xml:space="preserve"> nhận xét các</w:t>
            </w:r>
            <w:r w:rsidR="00060A4F">
              <w:t xml:space="preserve"> công thức</w:t>
            </w:r>
            <w:r>
              <w:rPr>
                <w:lang w:val="vi-VN"/>
              </w:rPr>
              <w:t xml:space="preserve"> nấu ăn </w:t>
            </w:r>
            <w:r w:rsidR="005B27ED">
              <w:t>được đăng tải trên web</w:t>
            </w:r>
            <w:r w:rsidR="00A861EB">
              <w:t>site</w:t>
            </w:r>
          </w:p>
        </w:tc>
      </w:tr>
      <w:tr w:rsidR="00DF23E9" w14:paraId="708CFE73" w14:textId="77777777" w:rsidTr="00B27A5A">
        <w:tc>
          <w:tcPr>
            <w:tcW w:w="2052" w:type="dxa"/>
          </w:tcPr>
          <w:p w14:paraId="6ACD3814" w14:textId="77777777" w:rsidR="00DF23E9" w:rsidRDefault="00DF23E9" w:rsidP="000D4111">
            <w:r>
              <w:t>Actors</w:t>
            </w:r>
          </w:p>
        </w:tc>
        <w:tc>
          <w:tcPr>
            <w:tcW w:w="7298" w:type="dxa"/>
          </w:tcPr>
          <w:p w14:paraId="5DED3812" w14:textId="77777777" w:rsidR="00DF23E9" w:rsidRDefault="00DF23E9" w:rsidP="000D4111">
            <w:r>
              <w:t>Người dùng</w:t>
            </w:r>
          </w:p>
        </w:tc>
      </w:tr>
      <w:tr w:rsidR="00DF23E9" w14:paraId="4C6F5F5A" w14:textId="77777777" w:rsidTr="00B27A5A">
        <w:tc>
          <w:tcPr>
            <w:tcW w:w="2052" w:type="dxa"/>
          </w:tcPr>
          <w:p w14:paraId="6C0A81E7" w14:textId="77777777" w:rsidR="00DF23E9" w:rsidRDefault="00DF23E9" w:rsidP="000D4111">
            <w:r>
              <w:t>Basic Flow</w:t>
            </w:r>
          </w:p>
        </w:tc>
        <w:tc>
          <w:tcPr>
            <w:tcW w:w="7298" w:type="dxa"/>
          </w:tcPr>
          <w:p w14:paraId="6A266C22" w14:textId="4C3D2F14" w:rsidR="00DF23E9" w:rsidRDefault="00DF23E9" w:rsidP="00BA590E">
            <w:pPr>
              <w:pStyle w:val="ListParagraph"/>
              <w:numPr>
                <w:ilvl w:val="0"/>
                <w:numId w:val="9"/>
              </w:numPr>
              <w:spacing w:after="0" w:line="240" w:lineRule="auto"/>
              <w:ind w:left="811"/>
              <w:jc w:val="both"/>
            </w:pPr>
            <w:r>
              <w:t>Người</w:t>
            </w:r>
            <w:r>
              <w:rPr>
                <w:lang w:val="vi-VN"/>
              </w:rPr>
              <w:t xml:space="preserve"> dùng truy cập vào</w:t>
            </w:r>
            <w:r>
              <w:t xml:space="preserve"> </w:t>
            </w:r>
            <w:r w:rsidR="00FE7528">
              <w:t>các bài đăng công thức nấu ăn</w:t>
            </w:r>
            <w:r>
              <w:t>.</w:t>
            </w:r>
          </w:p>
          <w:p w14:paraId="5F0F3FDF" w14:textId="7BC984B2" w:rsidR="00DF23E9" w:rsidRPr="002C7CB2" w:rsidRDefault="00D578D0" w:rsidP="00BA590E">
            <w:pPr>
              <w:pStyle w:val="ListParagraph"/>
              <w:numPr>
                <w:ilvl w:val="0"/>
                <w:numId w:val="9"/>
              </w:numPr>
              <w:spacing w:after="0" w:line="240" w:lineRule="auto"/>
              <w:ind w:left="811"/>
              <w:jc w:val="both"/>
            </w:pPr>
            <w:r>
              <w:t xml:space="preserve">Người dùng </w:t>
            </w:r>
            <w:r w:rsidR="00C860FC">
              <w:t>đến</w:t>
            </w:r>
            <w:r w:rsidR="00B10998">
              <w:t xml:space="preserve"> phần đánh giá và </w:t>
            </w:r>
            <w:r w:rsidR="004121C2">
              <w:t>bình luận về bài đăng</w:t>
            </w:r>
            <w:r w:rsidR="00DF23E9">
              <w:t>.</w:t>
            </w:r>
          </w:p>
          <w:p w14:paraId="671240F3" w14:textId="7CBA3052" w:rsidR="00DF23E9" w:rsidRDefault="00126840" w:rsidP="00BA590E">
            <w:pPr>
              <w:pStyle w:val="ListParagraph"/>
              <w:numPr>
                <w:ilvl w:val="0"/>
                <w:numId w:val="9"/>
              </w:numPr>
              <w:spacing w:after="0" w:line="240" w:lineRule="auto"/>
              <w:ind w:left="811"/>
              <w:jc w:val="both"/>
            </w:pPr>
            <w:r>
              <w:t xml:space="preserve">Người dùng sẽ </w:t>
            </w:r>
            <w:r w:rsidR="009A48CF">
              <w:t>đánh giá sản phẩm trên thang điểm 5 sao</w:t>
            </w:r>
            <w:r w:rsidR="000C53F2">
              <w:t xml:space="preserve"> và nhập bình luận vào </w:t>
            </w:r>
            <w:r w:rsidR="00E17EDA">
              <w:t>khung bình luận phía dưới phần đánh giá.</w:t>
            </w:r>
          </w:p>
          <w:p w14:paraId="650C574C" w14:textId="1B801120" w:rsidR="00E17EDA" w:rsidRDefault="00E17EDA" w:rsidP="00BA590E">
            <w:pPr>
              <w:pStyle w:val="ListParagraph"/>
              <w:numPr>
                <w:ilvl w:val="0"/>
                <w:numId w:val="9"/>
              </w:numPr>
              <w:spacing w:after="0" w:line="240" w:lineRule="auto"/>
              <w:ind w:left="811"/>
              <w:jc w:val="both"/>
            </w:pPr>
            <w:r>
              <w:t xml:space="preserve">Sau khi </w:t>
            </w:r>
            <w:r w:rsidR="006B7E86">
              <w:t>bình luận</w:t>
            </w:r>
            <w:r w:rsidR="00661B0B">
              <w:t>,</w:t>
            </w:r>
            <w:r w:rsidR="006B7E86">
              <w:t xml:space="preserve"> người dùng nhấn vào nút </w:t>
            </w:r>
            <w:r w:rsidR="007C0809">
              <w:rPr>
                <w:lang w:val="vi-VN"/>
              </w:rPr>
              <w:t>‘</w:t>
            </w:r>
            <w:r w:rsidR="00BB666F">
              <w:t>Upload’</w:t>
            </w:r>
            <w:r w:rsidR="006B7E86">
              <w:t xml:space="preserve"> ở dưới khung bình luận để đăng bình luận của mình lên</w:t>
            </w:r>
            <w:r w:rsidR="0021359D">
              <w:t xml:space="preserve"> bài</w:t>
            </w:r>
            <w:r w:rsidR="002201C2">
              <w:t xml:space="preserve"> đăng</w:t>
            </w:r>
            <w:r w:rsidR="00F93CB0">
              <w:t>.</w:t>
            </w:r>
          </w:p>
          <w:p w14:paraId="18E9625E" w14:textId="10B2CFFD" w:rsidR="00DF23E9" w:rsidRPr="0057086E" w:rsidRDefault="00DF23E9" w:rsidP="00BA590E">
            <w:pPr>
              <w:pStyle w:val="ListParagraph"/>
              <w:numPr>
                <w:ilvl w:val="0"/>
                <w:numId w:val="9"/>
              </w:numPr>
              <w:spacing w:after="0" w:line="240" w:lineRule="auto"/>
              <w:ind w:left="811"/>
              <w:jc w:val="both"/>
            </w:pPr>
            <w:r>
              <w:t>Sau</w:t>
            </w:r>
            <w:r>
              <w:rPr>
                <w:lang w:val="vi-VN"/>
              </w:rPr>
              <w:t xml:space="preserve"> khi hoàn thành, hệ thống sẽ hiển thị ‘</w:t>
            </w:r>
            <w:r w:rsidR="00F93CB0">
              <w:rPr>
                <w:lang w:val="vi-VN"/>
              </w:rPr>
              <w:t>Đ</w:t>
            </w:r>
            <w:r w:rsidR="00F93CB0">
              <w:t>ăng tải bình luận thành công’</w:t>
            </w:r>
            <w:r>
              <w:rPr>
                <w:lang w:val="vi-VN"/>
              </w:rPr>
              <w:t xml:space="preserve">, và </w:t>
            </w:r>
            <w:r w:rsidR="00F93CB0">
              <w:t xml:space="preserve">bình luận vừa rồi sẽ </w:t>
            </w:r>
            <w:r w:rsidR="002A527D">
              <w:t xml:space="preserve">xuất </w:t>
            </w:r>
            <w:r w:rsidR="00F93CB0">
              <w:t xml:space="preserve">hiện đầu </w:t>
            </w:r>
            <w:r w:rsidR="002A527D">
              <w:t>tiên trong khung</w:t>
            </w:r>
            <w:r w:rsidR="00F93CB0">
              <w:t xml:space="preserve"> bình luận</w:t>
            </w:r>
            <w:r w:rsidR="00F93CB0">
              <w:t>.</w:t>
            </w:r>
          </w:p>
        </w:tc>
      </w:tr>
      <w:tr w:rsidR="00DF23E9" w14:paraId="25A2AA56" w14:textId="77777777" w:rsidTr="00B27A5A">
        <w:tc>
          <w:tcPr>
            <w:tcW w:w="2052" w:type="dxa"/>
          </w:tcPr>
          <w:p w14:paraId="67A9EA2B" w14:textId="77777777" w:rsidR="00DF23E9" w:rsidRDefault="00DF23E9" w:rsidP="000D4111">
            <w:r>
              <w:t>Alternative Flows</w:t>
            </w:r>
          </w:p>
        </w:tc>
        <w:tc>
          <w:tcPr>
            <w:tcW w:w="7298" w:type="dxa"/>
          </w:tcPr>
          <w:p w14:paraId="7C8951BA" w14:textId="220B7F7E" w:rsidR="00DF23E9" w:rsidRPr="00B1229C" w:rsidRDefault="00DF23E9" w:rsidP="000D4111">
            <w:pPr>
              <w:rPr>
                <w:b/>
                <w:lang w:val="vi-VN"/>
              </w:rPr>
            </w:pPr>
            <w:r w:rsidRPr="00613915">
              <w:rPr>
                <w:b/>
              </w:rPr>
              <w:t xml:space="preserve">Alternative flow: </w:t>
            </w:r>
            <w:r>
              <w:rPr>
                <w:b/>
              </w:rPr>
              <w:t xml:space="preserve">Người dùng chưa </w:t>
            </w:r>
            <w:r w:rsidR="008C5CCB">
              <w:rPr>
                <w:b/>
              </w:rPr>
              <w:t>đánh giá công thức</w:t>
            </w:r>
          </w:p>
          <w:p w14:paraId="4C2322F3" w14:textId="5CD9ADD4" w:rsidR="00DF23E9" w:rsidRDefault="008C5CCB" w:rsidP="00BA590E">
            <w:pPr>
              <w:pStyle w:val="ListParagraph"/>
              <w:numPr>
                <w:ilvl w:val="0"/>
                <w:numId w:val="10"/>
              </w:numPr>
              <w:spacing w:line="240" w:lineRule="auto"/>
            </w:pPr>
            <w:r>
              <w:t xml:space="preserve">Từ bước </w:t>
            </w:r>
            <w:r w:rsidR="00A86053">
              <w:t xml:space="preserve">5 của Basic </w:t>
            </w:r>
            <w:r w:rsidR="00223AFD">
              <w:t>F</w:t>
            </w:r>
            <w:r w:rsidR="00A86053">
              <w:t>low, nếu người dùng chưa đánh giá công thức</w:t>
            </w:r>
            <w:r w:rsidR="00223AFD">
              <w:t>, hệ thống sẽ hiển thị “</w:t>
            </w:r>
            <w:r w:rsidR="00BB666F">
              <w:t xml:space="preserve">Please </w:t>
            </w:r>
            <w:r w:rsidR="00176C67">
              <w:t>rate this recipe</w:t>
            </w:r>
            <w:r w:rsidR="00223AFD">
              <w:t>”.</w:t>
            </w:r>
          </w:p>
          <w:p w14:paraId="228A105E" w14:textId="20F831D4" w:rsidR="00223AFD" w:rsidRPr="008C5CCB" w:rsidRDefault="00223AFD" w:rsidP="00BA590E">
            <w:pPr>
              <w:pStyle w:val="ListParagraph"/>
              <w:numPr>
                <w:ilvl w:val="0"/>
                <w:numId w:val="10"/>
              </w:numPr>
              <w:spacing w:line="240" w:lineRule="auto"/>
            </w:pPr>
            <w:r>
              <w:t>Tiếp tục bước 5 của Basic Flow</w:t>
            </w:r>
          </w:p>
        </w:tc>
      </w:tr>
      <w:tr w:rsidR="00DF23E9" w14:paraId="18B918F2" w14:textId="77777777" w:rsidTr="00B27A5A">
        <w:tc>
          <w:tcPr>
            <w:tcW w:w="2052" w:type="dxa"/>
          </w:tcPr>
          <w:p w14:paraId="6C6D63F4" w14:textId="77777777" w:rsidR="00DF23E9" w:rsidRDefault="00DF23E9" w:rsidP="000D4111">
            <w:r>
              <w:lastRenderedPageBreak/>
              <w:t>Pre-conditions</w:t>
            </w:r>
          </w:p>
        </w:tc>
        <w:tc>
          <w:tcPr>
            <w:tcW w:w="7298" w:type="dxa"/>
          </w:tcPr>
          <w:p w14:paraId="3BA0891E" w14:textId="1DA32115" w:rsidR="00DF23E9" w:rsidRPr="009470AA" w:rsidRDefault="00DF23E9" w:rsidP="000D4111">
            <w:pPr>
              <w:rPr>
                <w:color w:val="0070C0"/>
                <w:u w:val="single"/>
              </w:rPr>
            </w:pPr>
            <w:r>
              <w:t xml:space="preserve">Người dùng đến url: </w:t>
            </w:r>
            <w:hyperlink r:id="rId13" w:history="1">
              <w:r w:rsidR="007D0638" w:rsidRPr="00C06E96">
                <w:rPr>
                  <w:rStyle w:val="Hyperlink"/>
                </w:rPr>
                <w:t>www.anngon.com.vn/product</w:t>
              </w:r>
            </w:hyperlink>
            <w:r w:rsidR="007D0638">
              <w:rPr>
                <w:color w:val="0070C0"/>
                <w:u w:val="single"/>
              </w:rPr>
              <w:t xml:space="preserve"> </w:t>
            </w:r>
          </w:p>
        </w:tc>
      </w:tr>
      <w:tr w:rsidR="00DF23E9" w14:paraId="7CB96B50" w14:textId="77777777" w:rsidTr="00B27A5A">
        <w:tc>
          <w:tcPr>
            <w:tcW w:w="2052" w:type="dxa"/>
          </w:tcPr>
          <w:p w14:paraId="0FFEB59D" w14:textId="77777777" w:rsidR="00DF23E9" w:rsidRDefault="00DF23E9" w:rsidP="000D4111">
            <w:r>
              <w:t>Post-conditions</w:t>
            </w:r>
          </w:p>
        </w:tc>
        <w:tc>
          <w:tcPr>
            <w:tcW w:w="7298" w:type="dxa"/>
          </w:tcPr>
          <w:p w14:paraId="3989F644" w14:textId="69E604B3" w:rsidR="00DF23E9" w:rsidRDefault="00DF23E9" w:rsidP="000D4111">
            <w:r>
              <w:t>Người dùng đăng</w:t>
            </w:r>
            <w:r>
              <w:rPr>
                <w:lang w:val="vi-VN"/>
              </w:rPr>
              <w:t xml:space="preserve"> tải thành công </w:t>
            </w:r>
            <w:r w:rsidR="006E1890">
              <w:rPr>
                <w:lang w:val="vi-VN"/>
              </w:rPr>
              <w:t>đ</w:t>
            </w:r>
            <w:r w:rsidR="006E1890">
              <w:t>ánh giá và bình luận</w:t>
            </w:r>
            <w:r>
              <w:t>.</w:t>
            </w:r>
          </w:p>
        </w:tc>
      </w:tr>
    </w:tbl>
    <w:p w14:paraId="47A65A46" w14:textId="77777777" w:rsidR="00B27A5A" w:rsidRDefault="00B27A5A" w:rsidP="0015093A">
      <w:pPr>
        <w:rPr>
          <w:lang w:val="vi-VN"/>
        </w:rPr>
      </w:pPr>
    </w:p>
    <w:p w14:paraId="3A446E73" w14:textId="19088F34" w:rsidR="106C6ABE" w:rsidRDefault="106C6ABE" w:rsidP="106C6ABE">
      <w:pPr>
        <w:pStyle w:val="Heading2"/>
        <w:rPr>
          <w:lang w:val="vi-VN"/>
        </w:rPr>
      </w:pPr>
      <w:bookmarkStart w:id="6" w:name="_Toc119496998"/>
      <w:r w:rsidRPr="106C6ABE">
        <w:rPr>
          <w:lang w:val="vi-VN"/>
        </w:rPr>
        <w:t xml:space="preserve">Use-case: </w:t>
      </w:r>
      <w:r>
        <w:t>Đăng ký</w:t>
      </w:r>
      <w:bookmarkEnd w:id="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B27A5A" w:rsidRPr="00B27A5A" w14:paraId="6F15B935"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977B017"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AB0618" w14:textId="460A2194" w:rsidR="00B27A5A" w:rsidRPr="001E1F19" w:rsidRDefault="00C6037E"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Đăng ký tài khoản</w:t>
            </w:r>
          </w:p>
        </w:tc>
      </w:tr>
      <w:tr w:rsidR="00B27A5A" w:rsidRPr="00B27A5A" w14:paraId="2DFC08FA"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6F1513"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3884641" w14:textId="5E4A5118"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106445" w:rsidRPr="001E1F19">
              <w:rPr>
                <w:rFonts w:asciiTheme="minorHAnsi" w:eastAsiaTheme="minorHAnsi" w:hAnsiTheme="minorHAnsi" w:cstheme="minorBidi"/>
                <w:sz w:val="22"/>
                <w:szCs w:val="22"/>
              </w:rPr>
              <w:t xml:space="preserve">đăng ký </w:t>
            </w:r>
            <w:r w:rsidR="005B5AA8" w:rsidRPr="001E1F19">
              <w:rPr>
                <w:rFonts w:asciiTheme="minorHAnsi" w:eastAsiaTheme="minorHAnsi" w:hAnsiTheme="minorHAnsi" w:cstheme="minorBidi"/>
                <w:sz w:val="22"/>
                <w:szCs w:val="22"/>
              </w:rPr>
              <w:t xml:space="preserve">một </w:t>
            </w:r>
            <w:r w:rsidR="00106445" w:rsidRPr="001E1F19">
              <w:rPr>
                <w:rFonts w:asciiTheme="minorHAnsi" w:eastAsiaTheme="minorHAnsi" w:hAnsiTheme="minorHAnsi" w:cstheme="minorBidi"/>
                <w:sz w:val="22"/>
                <w:szCs w:val="22"/>
              </w:rPr>
              <w:t>tài</w:t>
            </w:r>
            <w:r w:rsidR="005B5AA8" w:rsidRPr="001E1F19">
              <w:rPr>
                <w:rFonts w:asciiTheme="minorHAnsi" w:eastAsiaTheme="minorHAnsi" w:hAnsiTheme="minorHAnsi" w:cstheme="minorBidi"/>
                <w:sz w:val="22"/>
                <w:szCs w:val="22"/>
              </w:rPr>
              <w:t xml:space="preserve"> </w:t>
            </w:r>
            <w:r w:rsidR="00106445" w:rsidRPr="001E1F19">
              <w:rPr>
                <w:rFonts w:asciiTheme="minorHAnsi" w:eastAsiaTheme="minorHAnsi" w:hAnsiTheme="minorHAnsi" w:cstheme="minorBidi"/>
                <w:sz w:val="22"/>
                <w:szCs w:val="22"/>
              </w:rPr>
              <w:t>khoản mới</w:t>
            </w:r>
          </w:p>
        </w:tc>
      </w:tr>
      <w:tr w:rsidR="00B27A5A" w:rsidRPr="00B27A5A" w14:paraId="29FAB06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F11EBC"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34E9D1" w14:textId="0C7E5F6B"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B27A5A" w:rsidRPr="00B27A5A" w14:paraId="4CA64E69"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14DF8BF"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4C79FF" w14:textId="152D0F7A" w:rsidR="00B27A5A" w:rsidRPr="001E1F19" w:rsidRDefault="00B27A5A"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Tại trang </w:t>
            </w:r>
            <w:r w:rsidR="00A910D1" w:rsidRPr="001E1F19">
              <w:rPr>
                <w:rFonts w:asciiTheme="minorHAnsi" w:eastAsiaTheme="minorHAnsi" w:hAnsiTheme="minorHAnsi" w:cstheme="minorBidi"/>
                <w:sz w:val="22"/>
                <w:szCs w:val="22"/>
              </w:rPr>
              <w:t xml:space="preserve">chủ của Website, người dùng nhấn chọn vào nút ‘Sign </w:t>
            </w:r>
            <w:r w:rsidR="0047778C">
              <w:rPr>
                <w:rFonts w:asciiTheme="minorHAnsi" w:eastAsiaTheme="minorHAnsi" w:hAnsiTheme="minorHAnsi" w:cstheme="minorBidi"/>
                <w:sz w:val="22"/>
                <w:szCs w:val="22"/>
              </w:rPr>
              <w:t>I</w:t>
            </w:r>
            <w:r w:rsidR="00A910D1" w:rsidRPr="001E1F19">
              <w:rPr>
                <w:rFonts w:asciiTheme="minorHAnsi" w:eastAsiaTheme="minorHAnsi" w:hAnsiTheme="minorHAnsi" w:cstheme="minorBidi"/>
                <w:sz w:val="22"/>
                <w:szCs w:val="22"/>
              </w:rPr>
              <w:t xml:space="preserve">n’ </w:t>
            </w:r>
            <w:r w:rsidR="00A40FA3" w:rsidRPr="001E1F19">
              <w:rPr>
                <w:rFonts w:asciiTheme="minorHAnsi" w:eastAsiaTheme="minorHAnsi" w:hAnsiTheme="minorHAnsi" w:cstheme="minorBidi"/>
                <w:sz w:val="22"/>
                <w:szCs w:val="22"/>
              </w:rPr>
              <w:t>để chuyển tới trang đăng ký/đăng nhập.</w:t>
            </w:r>
          </w:p>
          <w:p w14:paraId="4BF117D5" w14:textId="246196F0" w:rsidR="00B27A5A" w:rsidRPr="001E1F19" w:rsidRDefault="00CC5878"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Nếu chưa có tài khoản, người dùng nhấn chọn nút ‘Sign </w:t>
            </w:r>
            <w:r w:rsidR="0047778C">
              <w:rPr>
                <w:rFonts w:asciiTheme="minorHAnsi" w:eastAsiaTheme="minorHAnsi" w:hAnsiTheme="minorHAnsi" w:cstheme="minorBidi"/>
                <w:sz w:val="22"/>
                <w:szCs w:val="22"/>
              </w:rPr>
              <w:t>U</w:t>
            </w:r>
            <w:r w:rsidRPr="001E1F19">
              <w:rPr>
                <w:rFonts w:asciiTheme="minorHAnsi" w:eastAsiaTheme="minorHAnsi" w:hAnsiTheme="minorHAnsi" w:cstheme="minorBidi"/>
                <w:sz w:val="22"/>
                <w:szCs w:val="22"/>
              </w:rPr>
              <w:t>p’ để chuyển tới trang đăng ký</w:t>
            </w:r>
            <w:r w:rsidR="00B27A5A" w:rsidRPr="001E1F19">
              <w:rPr>
                <w:rFonts w:asciiTheme="minorHAnsi" w:eastAsiaTheme="minorHAnsi" w:hAnsiTheme="minorHAnsi" w:cstheme="minorBidi"/>
                <w:sz w:val="22"/>
                <w:szCs w:val="22"/>
              </w:rPr>
              <w:t>.</w:t>
            </w:r>
          </w:p>
          <w:p w14:paraId="7B2C2B4E" w14:textId="131442FF" w:rsidR="00B27A5A" w:rsidRPr="001E1F19" w:rsidRDefault="00977FC3"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Tại trang này, người dùng </w:t>
            </w:r>
            <w:r w:rsidR="00AB2B00" w:rsidRPr="001E1F19">
              <w:rPr>
                <w:rFonts w:asciiTheme="minorHAnsi" w:eastAsiaTheme="minorHAnsi" w:hAnsiTheme="minorHAnsi" w:cstheme="minorBidi"/>
                <w:sz w:val="22"/>
                <w:szCs w:val="22"/>
              </w:rPr>
              <w:t xml:space="preserve">nhập đầy đủ thông tin như </w:t>
            </w:r>
            <w:r w:rsidR="00865D67" w:rsidRPr="001E1F19">
              <w:rPr>
                <w:rFonts w:asciiTheme="minorHAnsi" w:eastAsiaTheme="minorHAnsi" w:hAnsiTheme="minorHAnsi" w:cstheme="minorBidi"/>
                <w:sz w:val="22"/>
                <w:szCs w:val="22"/>
              </w:rPr>
              <w:t>username, password,</w:t>
            </w:r>
            <w:r w:rsidR="006661EB">
              <w:rPr>
                <w:rFonts w:asciiTheme="minorHAnsi" w:eastAsiaTheme="minorHAnsi" w:hAnsiTheme="minorHAnsi" w:cstheme="minorBidi"/>
                <w:sz w:val="22"/>
                <w:szCs w:val="22"/>
              </w:rPr>
              <w:t xml:space="preserve"> họ tên,</w:t>
            </w:r>
            <w:r w:rsidR="00865D67" w:rsidRPr="001E1F19">
              <w:rPr>
                <w:rFonts w:asciiTheme="minorHAnsi" w:eastAsiaTheme="minorHAnsi" w:hAnsiTheme="minorHAnsi" w:cstheme="minorBidi"/>
                <w:sz w:val="22"/>
                <w:szCs w:val="22"/>
              </w:rPr>
              <w:t xml:space="preserve"> email, số điện thoại, địa chỉ </w:t>
            </w:r>
            <w:r w:rsidR="004605BB" w:rsidRPr="001E1F19">
              <w:rPr>
                <w:rFonts w:asciiTheme="minorHAnsi" w:eastAsiaTheme="minorHAnsi" w:hAnsiTheme="minorHAnsi" w:cstheme="minorBidi"/>
                <w:sz w:val="22"/>
                <w:szCs w:val="22"/>
              </w:rPr>
              <w:t>để hoàn tất quá trình đăng ký</w:t>
            </w:r>
            <w:r w:rsidR="00B27A5A" w:rsidRPr="001E1F19">
              <w:rPr>
                <w:rFonts w:asciiTheme="minorHAnsi" w:eastAsiaTheme="minorHAnsi" w:hAnsiTheme="minorHAnsi" w:cstheme="minorBidi"/>
                <w:sz w:val="22"/>
                <w:szCs w:val="22"/>
              </w:rPr>
              <w:t>.</w:t>
            </w:r>
          </w:p>
          <w:p w14:paraId="5DA69B20" w14:textId="73CB5245" w:rsidR="00B27A5A" w:rsidRPr="001E1F19" w:rsidRDefault="00792619"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Sau đó, người dùng </w:t>
            </w:r>
            <w:r w:rsidR="003F6FE9" w:rsidRPr="001E1F19">
              <w:rPr>
                <w:rFonts w:asciiTheme="minorHAnsi" w:eastAsiaTheme="minorHAnsi" w:hAnsiTheme="minorHAnsi" w:cstheme="minorBidi"/>
                <w:sz w:val="22"/>
                <w:szCs w:val="22"/>
              </w:rPr>
              <w:t xml:space="preserve">nhấn </w:t>
            </w:r>
            <w:r w:rsidR="00B4245E" w:rsidRPr="001E1F19">
              <w:rPr>
                <w:rFonts w:asciiTheme="minorHAnsi" w:eastAsiaTheme="minorHAnsi" w:hAnsiTheme="minorHAnsi" w:cstheme="minorBidi"/>
                <w:sz w:val="22"/>
                <w:szCs w:val="22"/>
              </w:rPr>
              <w:t>đồng ý với các điều khoản của Website và nhấn nút ‘</w:t>
            </w:r>
            <w:r w:rsidR="000F15A7" w:rsidRPr="001E1F19">
              <w:rPr>
                <w:rFonts w:asciiTheme="minorHAnsi" w:eastAsiaTheme="minorHAnsi" w:hAnsiTheme="minorHAnsi" w:cstheme="minorBidi"/>
                <w:sz w:val="22"/>
                <w:szCs w:val="22"/>
              </w:rPr>
              <w:t xml:space="preserve">Sign </w:t>
            </w:r>
            <w:r w:rsidR="0047778C">
              <w:rPr>
                <w:rFonts w:asciiTheme="minorHAnsi" w:eastAsiaTheme="minorHAnsi" w:hAnsiTheme="minorHAnsi" w:cstheme="minorBidi"/>
                <w:sz w:val="22"/>
                <w:szCs w:val="22"/>
              </w:rPr>
              <w:t>U</w:t>
            </w:r>
            <w:r w:rsidR="000F15A7" w:rsidRPr="001E1F19">
              <w:rPr>
                <w:rFonts w:asciiTheme="minorHAnsi" w:eastAsiaTheme="minorHAnsi" w:hAnsiTheme="minorHAnsi" w:cstheme="minorBidi"/>
                <w:sz w:val="22"/>
                <w:szCs w:val="22"/>
              </w:rPr>
              <w:t>p</w:t>
            </w:r>
            <w:r w:rsidR="00B4245E" w:rsidRPr="001E1F19">
              <w:rPr>
                <w:rFonts w:asciiTheme="minorHAnsi" w:eastAsiaTheme="minorHAnsi" w:hAnsiTheme="minorHAnsi" w:cstheme="minorBidi"/>
                <w:sz w:val="22"/>
                <w:szCs w:val="22"/>
              </w:rPr>
              <w:t>’</w:t>
            </w:r>
            <w:r w:rsidR="00B27A5A" w:rsidRPr="001E1F19">
              <w:rPr>
                <w:rFonts w:asciiTheme="minorHAnsi" w:eastAsiaTheme="minorHAnsi" w:hAnsiTheme="minorHAnsi" w:cstheme="minorBidi"/>
                <w:sz w:val="22"/>
                <w:szCs w:val="22"/>
              </w:rPr>
              <w:t>.</w:t>
            </w:r>
          </w:p>
          <w:p w14:paraId="04DA7AD1" w14:textId="14431261" w:rsidR="00926031" w:rsidRPr="001E1F19" w:rsidRDefault="00891432"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Đăng ký thành công, người dùng </w:t>
            </w:r>
            <w:r w:rsidR="00541AC9" w:rsidRPr="001E1F19">
              <w:rPr>
                <w:rFonts w:asciiTheme="minorHAnsi" w:eastAsiaTheme="minorHAnsi" w:hAnsiTheme="minorHAnsi" w:cstheme="minorBidi"/>
                <w:sz w:val="22"/>
                <w:szCs w:val="22"/>
              </w:rPr>
              <w:t xml:space="preserve">đăng nhập </w:t>
            </w:r>
            <w:r w:rsidR="000517DE" w:rsidRPr="001E1F19">
              <w:rPr>
                <w:rFonts w:asciiTheme="minorHAnsi" w:eastAsiaTheme="minorHAnsi" w:hAnsiTheme="minorHAnsi" w:cstheme="minorBidi"/>
                <w:sz w:val="22"/>
                <w:szCs w:val="22"/>
              </w:rPr>
              <w:t xml:space="preserve">vào </w:t>
            </w:r>
            <w:r w:rsidR="006E7700" w:rsidRPr="001E1F19">
              <w:rPr>
                <w:rFonts w:asciiTheme="minorHAnsi" w:eastAsiaTheme="minorHAnsi" w:hAnsiTheme="minorHAnsi" w:cstheme="minorBidi"/>
                <w:sz w:val="22"/>
                <w:szCs w:val="22"/>
              </w:rPr>
              <w:t xml:space="preserve">Website </w:t>
            </w:r>
            <w:r w:rsidR="003D568F" w:rsidRPr="001E1F19">
              <w:rPr>
                <w:rFonts w:asciiTheme="minorHAnsi" w:eastAsiaTheme="minorHAnsi" w:hAnsiTheme="minorHAnsi" w:cstheme="minorBidi"/>
                <w:sz w:val="22"/>
                <w:szCs w:val="22"/>
              </w:rPr>
              <w:t>để</w:t>
            </w:r>
            <w:r w:rsidR="006C419A" w:rsidRPr="001E1F19">
              <w:rPr>
                <w:rFonts w:asciiTheme="minorHAnsi" w:eastAsiaTheme="minorHAnsi" w:hAnsiTheme="minorHAnsi" w:cstheme="minorBidi"/>
                <w:sz w:val="22"/>
                <w:szCs w:val="22"/>
              </w:rPr>
              <w:t xml:space="preserve"> </w:t>
            </w:r>
            <w:r w:rsidR="009D3C11" w:rsidRPr="001E1F19">
              <w:rPr>
                <w:rFonts w:asciiTheme="minorHAnsi" w:eastAsiaTheme="minorHAnsi" w:hAnsiTheme="minorHAnsi" w:cstheme="minorBidi"/>
                <w:sz w:val="22"/>
                <w:szCs w:val="22"/>
              </w:rPr>
              <w:t xml:space="preserve">có thể </w:t>
            </w:r>
            <w:r w:rsidR="007E3674" w:rsidRPr="001E1F19">
              <w:rPr>
                <w:rFonts w:asciiTheme="minorHAnsi" w:eastAsiaTheme="minorHAnsi" w:hAnsiTheme="minorHAnsi" w:cstheme="minorBidi"/>
                <w:sz w:val="22"/>
                <w:szCs w:val="22"/>
              </w:rPr>
              <w:t>bình luận, đánh giá, đặt mua nguyên liệu… mà mình mong muốn.</w:t>
            </w:r>
          </w:p>
        </w:tc>
      </w:tr>
      <w:tr w:rsidR="00B27A5A" w:rsidRPr="00B27A5A" w14:paraId="1A9D2697"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1AEB9C"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CD94DD" w14:textId="018EFA1D" w:rsidR="00B27A5A" w:rsidRPr="00B27A5A" w:rsidRDefault="00B27A5A" w:rsidP="00C848D2">
            <w:pPr>
              <w:widowControl/>
              <w:spacing w:line="240" w:lineRule="auto"/>
              <w:ind w:left="1780" w:hanging="1780"/>
              <w:textAlignment w:val="baseline"/>
              <w:rPr>
                <w:rFonts w:ascii="Segoe UI" w:hAnsi="Segoe UI" w:cs="Segoe UI"/>
                <w:sz w:val="18"/>
                <w:szCs w:val="18"/>
                <w:lang w:val="en-GB" w:eastAsia="en-GB"/>
              </w:rPr>
            </w:pPr>
            <w:r w:rsidRPr="00B27A5A">
              <w:rPr>
                <w:rFonts w:ascii="Calibri" w:hAnsi="Calibri" w:cs="Calibri"/>
                <w:b/>
                <w:bCs/>
                <w:sz w:val="22"/>
                <w:szCs w:val="22"/>
                <w:lang w:eastAsia="en-GB"/>
              </w:rPr>
              <w:t>Alternative flow</w:t>
            </w:r>
            <w:r w:rsidR="005C0E3D">
              <w:rPr>
                <w:rFonts w:ascii="Calibri" w:hAnsi="Calibri" w:cs="Calibri"/>
                <w:b/>
                <w:bCs/>
                <w:sz w:val="22"/>
                <w:szCs w:val="22"/>
                <w:lang w:eastAsia="en-GB"/>
              </w:rPr>
              <w:t xml:space="preserve"> 1</w:t>
            </w:r>
            <w:r w:rsidRPr="00B27A5A">
              <w:rPr>
                <w:rFonts w:ascii="Calibri" w:hAnsi="Calibri" w:cs="Calibri"/>
                <w:b/>
                <w:bCs/>
                <w:sz w:val="22"/>
                <w:szCs w:val="22"/>
                <w:lang w:eastAsia="en-GB"/>
              </w:rPr>
              <w:t xml:space="preserve">: </w:t>
            </w:r>
            <w:r w:rsidR="009B2FCF">
              <w:rPr>
                <w:rFonts w:ascii="Calibri" w:hAnsi="Calibri" w:cs="Calibri"/>
                <w:b/>
                <w:bCs/>
                <w:sz w:val="22"/>
                <w:szCs w:val="22"/>
                <w:lang w:eastAsia="en-GB"/>
              </w:rPr>
              <w:t xml:space="preserve">Người dùng nhập thông tin không </w:t>
            </w:r>
            <w:r w:rsidR="00D436D3">
              <w:rPr>
                <w:rFonts w:ascii="Calibri" w:hAnsi="Calibri" w:cs="Calibri"/>
                <w:b/>
                <w:bCs/>
                <w:sz w:val="22"/>
                <w:szCs w:val="22"/>
                <w:lang w:eastAsia="en-GB"/>
              </w:rPr>
              <w:t xml:space="preserve">phù hợp với </w:t>
            </w:r>
            <w:r w:rsidR="0031679E">
              <w:rPr>
                <w:rFonts w:ascii="Calibri" w:hAnsi="Calibri" w:cs="Calibri"/>
                <w:b/>
                <w:bCs/>
                <w:sz w:val="22"/>
                <w:szCs w:val="22"/>
                <w:lang w:eastAsia="en-GB"/>
              </w:rPr>
              <w:t>quy tắc cú pháp của Website (Regex)</w:t>
            </w:r>
          </w:p>
          <w:p w14:paraId="1BD4D048" w14:textId="53D97806" w:rsidR="00B27A5A" w:rsidRPr="002B3ED9" w:rsidRDefault="00B27A5A" w:rsidP="00BA590E">
            <w:pPr>
              <w:numPr>
                <w:ilvl w:val="0"/>
                <w:numId w:val="12"/>
              </w:numPr>
              <w:ind w:left="714" w:hanging="357"/>
              <w:jc w:val="both"/>
              <w:rPr>
                <w:rFonts w:asciiTheme="minorHAnsi" w:eastAsiaTheme="minorHAnsi" w:hAnsiTheme="minorHAnsi" w:cstheme="minorBidi"/>
                <w:sz w:val="22"/>
                <w:szCs w:val="22"/>
              </w:rPr>
            </w:pPr>
            <w:r w:rsidRPr="002B3ED9">
              <w:rPr>
                <w:rFonts w:asciiTheme="minorHAnsi" w:eastAsiaTheme="minorHAnsi" w:hAnsiTheme="minorHAnsi" w:cstheme="minorBidi"/>
                <w:sz w:val="22"/>
                <w:szCs w:val="22"/>
              </w:rPr>
              <w:t xml:space="preserve">Từ bước </w:t>
            </w:r>
            <w:r w:rsidR="00237F46" w:rsidRPr="002B3ED9">
              <w:rPr>
                <w:rFonts w:asciiTheme="minorHAnsi" w:eastAsiaTheme="minorHAnsi" w:hAnsiTheme="minorHAnsi" w:cstheme="minorBidi"/>
                <w:sz w:val="22"/>
                <w:szCs w:val="22"/>
              </w:rPr>
              <w:t>3</w:t>
            </w:r>
            <w:r w:rsidRPr="002B3ED9">
              <w:rPr>
                <w:rFonts w:asciiTheme="minorHAnsi" w:eastAsiaTheme="minorHAnsi" w:hAnsiTheme="minorHAnsi" w:cstheme="minorBidi"/>
                <w:sz w:val="22"/>
                <w:szCs w:val="22"/>
              </w:rPr>
              <w:t xml:space="preserve"> của Basic Flow, người dùng nhập </w:t>
            </w:r>
            <w:r w:rsidR="00237F46" w:rsidRPr="002B3ED9">
              <w:rPr>
                <w:rFonts w:asciiTheme="minorHAnsi" w:eastAsiaTheme="minorHAnsi" w:hAnsiTheme="minorHAnsi" w:cstheme="minorBidi"/>
                <w:sz w:val="22"/>
                <w:szCs w:val="22"/>
              </w:rPr>
              <w:t xml:space="preserve">lại những thông tin không đúng </w:t>
            </w:r>
            <w:r w:rsidR="00E53733" w:rsidRPr="002B3ED9">
              <w:rPr>
                <w:rFonts w:asciiTheme="minorHAnsi" w:eastAsiaTheme="minorHAnsi" w:hAnsiTheme="minorHAnsi" w:cstheme="minorBidi"/>
                <w:sz w:val="22"/>
                <w:szCs w:val="22"/>
              </w:rPr>
              <w:t>quy tắc</w:t>
            </w:r>
            <w:r w:rsidRPr="002B3ED9">
              <w:rPr>
                <w:rFonts w:asciiTheme="minorHAnsi" w:eastAsiaTheme="minorHAnsi" w:hAnsiTheme="minorHAnsi" w:cstheme="minorBidi"/>
                <w:sz w:val="22"/>
                <w:szCs w:val="22"/>
              </w:rPr>
              <w:t>.</w:t>
            </w:r>
          </w:p>
          <w:p w14:paraId="3A347510" w14:textId="3A6D8727" w:rsidR="005C0E3D" w:rsidRPr="007D25D1" w:rsidRDefault="00B27A5A" w:rsidP="007D25D1">
            <w:pPr>
              <w:numPr>
                <w:ilvl w:val="0"/>
                <w:numId w:val="12"/>
              </w:numPr>
              <w:ind w:left="714" w:hanging="357"/>
              <w:jc w:val="both"/>
              <w:rPr>
                <w:rFonts w:ascii="Calibri" w:hAnsi="Calibri" w:cs="Calibri"/>
                <w:sz w:val="22"/>
                <w:szCs w:val="22"/>
                <w:lang w:val="en-GB" w:eastAsia="en-GB"/>
              </w:rPr>
            </w:pPr>
            <w:r w:rsidRPr="002B3ED9">
              <w:rPr>
                <w:rFonts w:asciiTheme="minorHAnsi" w:eastAsiaTheme="minorHAnsi" w:hAnsiTheme="minorHAnsi" w:cstheme="minorBidi"/>
                <w:sz w:val="22"/>
                <w:szCs w:val="22"/>
              </w:rPr>
              <w:t>Tiếp tục</w:t>
            </w:r>
            <w:r w:rsidRPr="00B27A5A">
              <w:rPr>
                <w:rFonts w:ascii="Calibri" w:hAnsi="Calibri" w:cs="Calibri"/>
                <w:sz w:val="22"/>
                <w:szCs w:val="22"/>
                <w:lang w:eastAsia="en-GB"/>
              </w:rPr>
              <w:t xml:space="preserve"> bước </w:t>
            </w:r>
            <w:r w:rsidR="00EE6771">
              <w:rPr>
                <w:rFonts w:ascii="Calibri" w:hAnsi="Calibri" w:cs="Calibri"/>
                <w:sz w:val="22"/>
                <w:szCs w:val="22"/>
                <w:lang w:eastAsia="en-GB"/>
              </w:rPr>
              <w:t>4</w:t>
            </w:r>
            <w:r w:rsidRPr="00B27A5A">
              <w:rPr>
                <w:rFonts w:ascii="Calibri" w:hAnsi="Calibri" w:cs="Calibri"/>
                <w:sz w:val="22"/>
                <w:szCs w:val="22"/>
                <w:lang w:eastAsia="en-GB"/>
              </w:rPr>
              <w:t xml:space="preserve"> của Basic Flow.</w:t>
            </w:r>
          </w:p>
          <w:p w14:paraId="73242CC0" w14:textId="227B1E4D" w:rsidR="005C0E3D" w:rsidRPr="00B27A5A" w:rsidRDefault="005C0E3D" w:rsidP="00C848D2">
            <w:pPr>
              <w:widowControl/>
              <w:spacing w:line="240" w:lineRule="auto"/>
              <w:ind w:left="1780" w:hanging="1780"/>
              <w:textAlignment w:val="baseline"/>
              <w:rPr>
                <w:rFonts w:ascii="Segoe UI" w:hAnsi="Segoe UI" w:cs="Segoe UI"/>
                <w:sz w:val="18"/>
                <w:szCs w:val="18"/>
                <w:lang w:val="en-GB"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2</w:t>
            </w:r>
            <w:r w:rsidRPr="00B27A5A">
              <w:rPr>
                <w:rFonts w:ascii="Calibri" w:hAnsi="Calibri" w:cs="Calibri"/>
                <w:b/>
                <w:bCs/>
                <w:sz w:val="22"/>
                <w:szCs w:val="22"/>
                <w:lang w:eastAsia="en-GB"/>
              </w:rPr>
              <w:t xml:space="preserve">: </w:t>
            </w:r>
            <w:r>
              <w:rPr>
                <w:rFonts w:ascii="Calibri" w:hAnsi="Calibri" w:cs="Calibri"/>
                <w:b/>
                <w:bCs/>
                <w:sz w:val="22"/>
                <w:szCs w:val="22"/>
                <w:lang w:eastAsia="en-GB"/>
              </w:rPr>
              <w:t xml:space="preserve">Người dùng </w:t>
            </w:r>
            <w:r w:rsidR="006E498C">
              <w:rPr>
                <w:rFonts w:ascii="Calibri" w:hAnsi="Calibri" w:cs="Calibri"/>
                <w:b/>
                <w:bCs/>
                <w:sz w:val="22"/>
                <w:szCs w:val="22"/>
                <w:lang w:eastAsia="en-GB"/>
              </w:rPr>
              <w:t xml:space="preserve">không </w:t>
            </w:r>
            <w:r w:rsidR="001522F8">
              <w:rPr>
                <w:rFonts w:ascii="Calibri" w:hAnsi="Calibri" w:cs="Calibri"/>
                <w:b/>
                <w:bCs/>
                <w:sz w:val="22"/>
                <w:szCs w:val="22"/>
                <w:lang w:eastAsia="en-GB"/>
              </w:rPr>
              <w:t xml:space="preserve">nhấn </w:t>
            </w:r>
            <w:r w:rsidR="009451C9">
              <w:rPr>
                <w:rFonts w:ascii="Calibri" w:hAnsi="Calibri" w:cs="Calibri"/>
                <w:b/>
                <w:bCs/>
                <w:sz w:val="22"/>
                <w:szCs w:val="22"/>
                <w:lang w:eastAsia="en-GB"/>
              </w:rPr>
              <w:t>đồng ý với các điều khoản của Website</w:t>
            </w:r>
          </w:p>
          <w:p w14:paraId="4DD5AB79" w14:textId="2ED12D7E" w:rsidR="005C0E3D" w:rsidRPr="002B3ED9" w:rsidRDefault="005C0E3D" w:rsidP="00BA590E">
            <w:pPr>
              <w:numPr>
                <w:ilvl w:val="0"/>
                <w:numId w:val="13"/>
              </w:numPr>
              <w:ind w:left="714" w:hanging="357"/>
              <w:jc w:val="both"/>
              <w:rPr>
                <w:rFonts w:asciiTheme="minorHAnsi" w:eastAsiaTheme="minorHAnsi" w:hAnsiTheme="minorHAnsi" w:cstheme="minorBidi"/>
                <w:sz w:val="22"/>
                <w:szCs w:val="22"/>
              </w:rPr>
            </w:pPr>
            <w:r w:rsidRPr="002B3ED9">
              <w:rPr>
                <w:rFonts w:asciiTheme="minorHAnsi" w:eastAsiaTheme="minorHAnsi" w:hAnsiTheme="minorHAnsi" w:cstheme="minorBidi"/>
                <w:sz w:val="22"/>
                <w:szCs w:val="22"/>
              </w:rPr>
              <w:t xml:space="preserve">Từ bước </w:t>
            </w:r>
            <w:r w:rsidR="00C73350" w:rsidRPr="002B3ED9">
              <w:rPr>
                <w:rFonts w:asciiTheme="minorHAnsi" w:eastAsiaTheme="minorHAnsi" w:hAnsiTheme="minorHAnsi" w:cstheme="minorBidi"/>
                <w:sz w:val="22"/>
                <w:szCs w:val="22"/>
              </w:rPr>
              <w:t>4</w:t>
            </w:r>
            <w:r w:rsidRPr="002B3ED9">
              <w:rPr>
                <w:rFonts w:asciiTheme="minorHAnsi" w:eastAsiaTheme="minorHAnsi" w:hAnsiTheme="minorHAnsi" w:cstheme="minorBidi"/>
                <w:sz w:val="22"/>
                <w:szCs w:val="22"/>
              </w:rPr>
              <w:t xml:space="preserve"> của Basic Flow, người dùng </w:t>
            </w:r>
            <w:r w:rsidR="00652EC0" w:rsidRPr="002B3ED9">
              <w:rPr>
                <w:rFonts w:asciiTheme="minorHAnsi" w:eastAsiaTheme="minorHAnsi" w:hAnsiTheme="minorHAnsi" w:cstheme="minorBidi"/>
                <w:sz w:val="22"/>
                <w:szCs w:val="22"/>
              </w:rPr>
              <w:t>nhấn đồng ý</w:t>
            </w:r>
            <w:r w:rsidR="00C9045A" w:rsidRPr="002B3ED9">
              <w:rPr>
                <w:rFonts w:asciiTheme="minorHAnsi" w:eastAsiaTheme="minorHAnsi" w:hAnsiTheme="minorHAnsi" w:cstheme="minorBidi"/>
                <w:sz w:val="22"/>
                <w:szCs w:val="22"/>
              </w:rPr>
              <w:t xml:space="preserve"> với các điều khoản.</w:t>
            </w:r>
          </w:p>
          <w:p w14:paraId="19202630" w14:textId="454CC289" w:rsidR="007D25D1" w:rsidRPr="007D25D1" w:rsidRDefault="005C0E3D" w:rsidP="007D25D1">
            <w:pPr>
              <w:numPr>
                <w:ilvl w:val="0"/>
                <w:numId w:val="13"/>
              </w:numPr>
              <w:ind w:left="714" w:hanging="357"/>
              <w:jc w:val="both"/>
              <w:rPr>
                <w:rFonts w:ascii="Calibri" w:hAnsi="Calibri" w:cs="Calibri"/>
                <w:sz w:val="22"/>
                <w:szCs w:val="22"/>
                <w:lang w:val="en-GB" w:eastAsia="en-GB"/>
              </w:rPr>
            </w:pPr>
            <w:r w:rsidRPr="002B3ED9">
              <w:rPr>
                <w:rFonts w:asciiTheme="minorHAnsi" w:eastAsiaTheme="minorHAnsi" w:hAnsiTheme="minorHAnsi" w:cstheme="minorBidi"/>
                <w:sz w:val="22"/>
                <w:szCs w:val="22"/>
              </w:rPr>
              <w:t>Tiếp</w:t>
            </w:r>
            <w:r w:rsidRPr="00B27A5A">
              <w:rPr>
                <w:rFonts w:ascii="Calibri" w:hAnsi="Calibri" w:cs="Calibri"/>
                <w:sz w:val="22"/>
                <w:szCs w:val="22"/>
                <w:lang w:eastAsia="en-GB"/>
              </w:rPr>
              <w:t xml:space="preserve"> tục bước </w:t>
            </w:r>
            <w:r w:rsidR="00C9045A">
              <w:rPr>
                <w:rFonts w:ascii="Calibri" w:hAnsi="Calibri" w:cs="Calibri"/>
                <w:sz w:val="22"/>
                <w:szCs w:val="22"/>
                <w:lang w:eastAsia="en-GB"/>
              </w:rPr>
              <w:t>5</w:t>
            </w:r>
            <w:r w:rsidRPr="00B27A5A">
              <w:rPr>
                <w:rFonts w:ascii="Calibri" w:hAnsi="Calibri" w:cs="Calibri"/>
                <w:sz w:val="22"/>
                <w:szCs w:val="22"/>
                <w:lang w:eastAsia="en-GB"/>
              </w:rPr>
              <w:t xml:space="preserve"> của Basic Flow.</w:t>
            </w:r>
          </w:p>
          <w:p w14:paraId="4C971B1B" w14:textId="2E7807F6" w:rsidR="00C83BF5" w:rsidRDefault="00C83BF5" w:rsidP="00C83BF5">
            <w:pPr>
              <w:widowControl/>
              <w:spacing w:line="240" w:lineRule="auto"/>
              <w:ind w:left="1780" w:hanging="1780"/>
              <w:textAlignment w:val="baseline"/>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3</w:t>
            </w:r>
            <w:r w:rsidRPr="00B27A5A">
              <w:rPr>
                <w:rFonts w:ascii="Calibri" w:hAnsi="Calibri" w:cs="Calibri"/>
                <w:b/>
                <w:bCs/>
                <w:sz w:val="22"/>
                <w:szCs w:val="22"/>
                <w:lang w:eastAsia="en-GB"/>
              </w:rPr>
              <w:t xml:space="preserve">: </w:t>
            </w:r>
            <w:r>
              <w:rPr>
                <w:rFonts w:ascii="Calibri" w:hAnsi="Calibri" w:cs="Calibri"/>
                <w:b/>
                <w:bCs/>
                <w:sz w:val="22"/>
                <w:szCs w:val="22"/>
                <w:lang w:eastAsia="en-GB"/>
              </w:rPr>
              <w:t xml:space="preserve">Người </w:t>
            </w:r>
            <w:r w:rsidR="0098668C">
              <w:rPr>
                <w:rFonts w:ascii="Calibri" w:hAnsi="Calibri" w:cs="Calibri"/>
                <w:b/>
                <w:bCs/>
                <w:sz w:val="22"/>
                <w:szCs w:val="22"/>
                <w:lang w:eastAsia="en-GB"/>
              </w:rPr>
              <w:t>dùng nhập vào username đã có sẵn.</w:t>
            </w:r>
          </w:p>
          <w:p w14:paraId="2F12E44C" w14:textId="18DC574D" w:rsidR="0098668C" w:rsidRDefault="00445632" w:rsidP="0020660C">
            <w:pPr>
              <w:pStyle w:val="ListParagraph"/>
              <w:numPr>
                <w:ilvl w:val="0"/>
                <w:numId w:val="21"/>
              </w:numPr>
              <w:tabs>
                <w:tab w:val="num" w:pos="1089"/>
              </w:tabs>
              <w:spacing w:line="240" w:lineRule="auto"/>
              <w:textAlignment w:val="baseline"/>
              <w:rPr>
                <w:rFonts w:cstheme="minorHAnsi"/>
                <w:lang w:val="en-GB" w:eastAsia="en-GB"/>
              </w:rPr>
            </w:pPr>
            <w:r w:rsidRPr="007D25D1">
              <w:rPr>
                <w:rFonts w:cstheme="minorHAnsi"/>
                <w:lang w:val="en-GB" w:eastAsia="en-GB"/>
              </w:rPr>
              <w:t>T</w:t>
            </w:r>
            <w:r w:rsidR="00C01B64" w:rsidRPr="007D25D1">
              <w:rPr>
                <w:rFonts w:cstheme="minorHAnsi"/>
                <w:lang w:val="en-GB" w:eastAsia="en-GB"/>
              </w:rPr>
              <w:t xml:space="preserve">ại bước 3 của </w:t>
            </w:r>
            <w:r w:rsidR="00CB58DE" w:rsidRPr="007D25D1">
              <w:rPr>
                <w:rFonts w:cstheme="minorHAnsi"/>
                <w:lang w:val="en-GB" w:eastAsia="en-GB"/>
              </w:rPr>
              <w:t xml:space="preserve">Basic </w:t>
            </w:r>
            <w:r w:rsidR="00AA3D1B" w:rsidRPr="007D25D1">
              <w:rPr>
                <w:rFonts w:cstheme="minorHAnsi"/>
                <w:lang w:val="en-GB" w:eastAsia="en-GB"/>
              </w:rPr>
              <w:t>F</w:t>
            </w:r>
            <w:r w:rsidR="00C01B64" w:rsidRPr="007D25D1">
              <w:rPr>
                <w:rFonts w:cstheme="minorHAnsi"/>
                <w:lang w:val="en-GB" w:eastAsia="en-GB"/>
              </w:rPr>
              <w:t>low</w:t>
            </w:r>
            <w:r w:rsidR="00CB58DE" w:rsidRPr="007D25D1">
              <w:rPr>
                <w:rFonts w:cstheme="minorHAnsi"/>
                <w:lang w:val="en-GB" w:eastAsia="en-GB"/>
              </w:rPr>
              <w:t>, người dùng nhập lại username khác</w:t>
            </w:r>
            <w:r w:rsidR="00F911D7" w:rsidRPr="007D25D1">
              <w:rPr>
                <w:rFonts w:cstheme="minorHAnsi"/>
                <w:lang w:val="en-GB" w:eastAsia="en-GB"/>
              </w:rPr>
              <w:t>.</w:t>
            </w:r>
          </w:p>
          <w:p w14:paraId="4E472682" w14:textId="248FB651" w:rsidR="005C0E3D" w:rsidRPr="00B27A5A" w:rsidRDefault="003A589A" w:rsidP="0020660C">
            <w:pPr>
              <w:pStyle w:val="ListParagraph"/>
              <w:numPr>
                <w:ilvl w:val="0"/>
                <w:numId w:val="21"/>
              </w:numPr>
              <w:tabs>
                <w:tab w:val="num" w:pos="1089"/>
              </w:tabs>
              <w:spacing w:line="240" w:lineRule="auto"/>
              <w:jc w:val="both"/>
              <w:textAlignment w:val="baseline"/>
              <w:rPr>
                <w:rFonts w:ascii="Calibri" w:hAnsi="Calibri" w:cs="Calibri"/>
                <w:lang w:val="en-GB" w:eastAsia="en-GB"/>
              </w:rPr>
            </w:pPr>
            <w:r w:rsidRPr="00CE1BBF">
              <w:rPr>
                <w:rFonts w:cstheme="minorHAnsi"/>
                <w:lang w:val="en-GB" w:eastAsia="en-GB"/>
              </w:rPr>
              <w:t xml:space="preserve">Tiếp tục bước </w:t>
            </w:r>
            <w:r w:rsidR="00A92E57">
              <w:rPr>
                <w:rFonts w:cstheme="minorHAnsi"/>
                <w:lang w:val="en-GB" w:eastAsia="en-GB"/>
              </w:rPr>
              <w:t>4</w:t>
            </w:r>
            <w:r w:rsidRPr="00CE1BBF">
              <w:rPr>
                <w:rFonts w:cstheme="minorHAnsi"/>
                <w:lang w:val="en-GB" w:eastAsia="en-GB"/>
              </w:rPr>
              <w:t xml:space="preserve"> của Basic Flow.</w:t>
            </w:r>
          </w:p>
        </w:tc>
      </w:tr>
      <w:tr w:rsidR="00B27A5A" w:rsidRPr="00B27A5A" w14:paraId="6CA9EC7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9DE2EC6"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BB51314" w14:textId="49BD0B91"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4" w:history="1">
              <w:r w:rsidR="0097199D" w:rsidRPr="00C06E96">
                <w:rPr>
                  <w:rStyle w:val="Hyperlink"/>
                  <w:rFonts w:ascii="Calibri" w:hAnsi="Calibri" w:cs="Calibri"/>
                  <w:sz w:val="22"/>
                  <w:szCs w:val="22"/>
                  <w:lang w:eastAsia="en-GB"/>
                </w:rPr>
                <w:t>www.anngon.com.vn/account/signup</w:t>
              </w:r>
            </w:hyperlink>
            <w:r w:rsidR="0097199D">
              <w:rPr>
                <w:rFonts w:ascii="Calibri" w:hAnsi="Calibri" w:cs="Calibri"/>
                <w:color w:val="0070C0"/>
                <w:sz w:val="22"/>
                <w:szCs w:val="22"/>
                <w:u w:val="single"/>
                <w:lang w:eastAsia="en-GB"/>
              </w:rPr>
              <w:t xml:space="preserve"> </w:t>
            </w:r>
          </w:p>
        </w:tc>
      </w:tr>
      <w:tr w:rsidR="00B27A5A" w:rsidRPr="00B27A5A" w14:paraId="3C96D5ED"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150FE"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ED104A" w14:textId="58DE5804"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EC0E1A">
              <w:rPr>
                <w:rFonts w:ascii="Calibri" w:hAnsi="Calibri" w:cs="Calibri"/>
                <w:sz w:val="22"/>
                <w:szCs w:val="22"/>
                <w:lang w:eastAsia="en-GB"/>
              </w:rPr>
              <w:t>đăng ký tài khoản mới thành công</w:t>
            </w:r>
            <w:r w:rsidRPr="00B27A5A">
              <w:rPr>
                <w:rFonts w:ascii="Segoe UI" w:hAnsi="Segoe UI" w:cs="Segoe UI"/>
                <w:sz w:val="22"/>
                <w:szCs w:val="22"/>
                <w:lang w:eastAsia="en-GB"/>
              </w:rPr>
              <w:t>.</w:t>
            </w:r>
          </w:p>
        </w:tc>
      </w:tr>
    </w:tbl>
    <w:p w14:paraId="519113D1" w14:textId="68CF5A2D" w:rsidR="106C6ABE" w:rsidRDefault="106C6ABE" w:rsidP="106C6ABE"/>
    <w:p w14:paraId="3864897B" w14:textId="176B80FF" w:rsidR="106C6ABE" w:rsidRDefault="106C6ABE" w:rsidP="106C6ABE">
      <w:pPr>
        <w:rPr>
          <w:rFonts w:ascii="Arial" w:eastAsia="Arial" w:hAnsi="Arial" w:cs="Arial"/>
          <w:b/>
          <w:bCs/>
        </w:rPr>
      </w:pPr>
      <w:r w:rsidRPr="106C6ABE">
        <w:rPr>
          <w:rFonts w:ascii="Arial" w:eastAsia="Arial" w:hAnsi="Arial" w:cs="Arial"/>
          <w:b/>
          <w:bCs/>
        </w:rPr>
        <w:t xml:space="preserve">2.6 </w:t>
      </w:r>
      <w:r w:rsidR="731E5BBC" w:rsidRPr="731E5BBC">
        <w:rPr>
          <w:rFonts w:ascii="Arial" w:eastAsia="Arial" w:hAnsi="Arial" w:cs="Arial"/>
          <w:b/>
          <w:bCs/>
        </w:rPr>
        <w:t>Use</w:t>
      </w:r>
      <w:r w:rsidRPr="106C6ABE">
        <w:rPr>
          <w:rFonts w:ascii="Arial" w:eastAsia="Arial" w:hAnsi="Arial" w:cs="Arial"/>
          <w:b/>
          <w:bCs/>
        </w:rPr>
        <w:t>-case: Đăng nhập</w:t>
      </w:r>
    </w:p>
    <w:p w14:paraId="25788134" w14:textId="663239CD" w:rsidR="106C6ABE" w:rsidRDefault="106C6ABE" w:rsidP="106C6ABE">
      <w:pPr>
        <w:rPr>
          <w:rFonts w:ascii="Arial" w:eastAsia="Arial" w:hAnsi="Arial" w:cs="Arial"/>
          <w:b/>
          <w:bC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106C6ABE" w14:paraId="428A2702"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45452656"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0B65C5A" w14:textId="7988CE96"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Đăng nhập tài khoản</w:t>
            </w:r>
          </w:p>
        </w:tc>
      </w:tr>
      <w:tr w:rsidR="106C6ABE" w14:paraId="2A12C70E"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1BD8EFC0"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3B878DE" w14:textId="66678E68"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 sử dụng use-case này để đăng nhập vào tài khoản đã được đăng ký.</w:t>
            </w:r>
          </w:p>
        </w:tc>
      </w:tr>
      <w:tr w:rsidR="106C6ABE" w14:paraId="487F8584"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2BD721BE"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1D481A" w14:textId="0C7E5F6B"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p>
        </w:tc>
      </w:tr>
      <w:tr w:rsidR="106C6ABE" w14:paraId="6CD20060"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95BC983"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4A76A91" w14:textId="4AC4A163" w:rsidR="00FE0C40" w:rsidRPr="00FA4DC9" w:rsidRDefault="106C6ABE" w:rsidP="00BA590E">
            <w:pPr>
              <w:numPr>
                <w:ilvl w:val="0"/>
                <w:numId w:val="14"/>
              </w:numPr>
              <w:tabs>
                <w:tab w:val="clear" w:pos="1449"/>
              </w:tabs>
              <w:ind w:left="675" w:hanging="283"/>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Tại trang chủ của Website, người dùng nhấn chọn vào nút ‘Sign </w:t>
            </w:r>
            <w:r w:rsidR="0047778C">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n’ để chuyển tới trang đăng ký/đăng nhập.</w:t>
            </w:r>
          </w:p>
          <w:p w14:paraId="175CB839" w14:textId="3BF1F42E" w:rsidR="106C6ABE" w:rsidRDefault="106C6ABE" w:rsidP="00BA590E">
            <w:pPr>
              <w:numPr>
                <w:ilvl w:val="0"/>
                <w:numId w:val="14"/>
              </w:numPr>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Tại trang này, người dùng nhập đầy đủ thông tin như username, password.</w:t>
            </w:r>
          </w:p>
          <w:p w14:paraId="7D5458E1" w14:textId="0C8262E2" w:rsidR="106C6ABE" w:rsidRDefault="106C6ABE" w:rsidP="00BA590E">
            <w:pPr>
              <w:numPr>
                <w:ilvl w:val="0"/>
                <w:numId w:val="14"/>
              </w:numPr>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Sau đó, người dùng nhấn nút ‘Sign </w:t>
            </w:r>
            <w:r w:rsidR="0047778C">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 xml:space="preserve">n’. </w:t>
            </w:r>
          </w:p>
          <w:p w14:paraId="5E660D11" w14:textId="3FBFE5C8" w:rsidR="106C6ABE" w:rsidRDefault="106C6ABE" w:rsidP="00BA590E">
            <w:pPr>
              <w:numPr>
                <w:ilvl w:val="0"/>
                <w:numId w:val="14"/>
              </w:numPr>
              <w:tabs>
                <w:tab w:val="clear" w:pos="1449"/>
              </w:tabs>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Đăng nhập thành công, hệ thống tự động chuyển sang trang Home, người dùng có thể tìm kiếm, bình luận, đánh giá, đặt mua nguyên liệu… </w:t>
            </w:r>
            <w:r w:rsidRPr="106C6ABE">
              <w:rPr>
                <w:rFonts w:asciiTheme="minorHAnsi" w:eastAsiaTheme="minorEastAsia" w:hAnsiTheme="minorHAnsi" w:cstheme="minorBidi"/>
                <w:sz w:val="22"/>
                <w:szCs w:val="22"/>
              </w:rPr>
              <w:lastRenderedPageBreak/>
              <w:t>mà mình mong muốn.</w:t>
            </w:r>
          </w:p>
        </w:tc>
      </w:tr>
      <w:tr w:rsidR="106C6ABE" w14:paraId="377ABCD6"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2F324DA"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lastRenderedPageBreak/>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D1B21C" w14:textId="018EFA1D" w:rsidR="106C6ABE" w:rsidRDefault="106C6ABE" w:rsidP="106C6ABE">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Alternative flow 1: Người dùng nhập thông tin không phù hợp với quy tắc cú pháp của Website (Regex)</w:t>
            </w:r>
          </w:p>
          <w:p w14:paraId="653EC404" w14:textId="6CABCB50" w:rsidR="106C6ABE" w:rsidRDefault="106C6ABE" w:rsidP="00BA590E">
            <w:pPr>
              <w:numPr>
                <w:ilvl w:val="0"/>
                <w:numId w:val="15"/>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6465F2">
              <w:rPr>
                <w:rFonts w:asciiTheme="minorHAnsi" w:eastAsiaTheme="minorEastAsia" w:hAnsiTheme="minorHAnsi" w:cstheme="minorBidi"/>
                <w:sz w:val="22"/>
                <w:szCs w:val="22"/>
              </w:rPr>
              <w:t>2</w:t>
            </w:r>
            <w:r w:rsidRPr="106C6ABE">
              <w:rPr>
                <w:rFonts w:asciiTheme="minorHAnsi" w:eastAsiaTheme="minorEastAsia" w:hAnsiTheme="minorHAnsi" w:cstheme="minorBidi"/>
                <w:sz w:val="22"/>
                <w:szCs w:val="22"/>
              </w:rPr>
              <w:t xml:space="preserve"> của Basic Flow, người dùng nhập lại những thông tin không đúng quy tắc.</w:t>
            </w:r>
          </w:p>
          <w:p w14:paraId="0A1E3908" w14:textId="4138DF64" w:rsidR="106C6ABE" w:rsidRDefault="106C6ABE" w:rsidP="00BA590E">
            <w:pPr>
              <w:numPr>
                <w:ilvl w:val="0"/>
                <w:numId w:val="15"/>
              </w:numPr>
              <w:tabs>
                <w:tab w:val="clear" w:pos="1449"/>
              </w:tabs>
              <w:ind w:left="675"/>
              <w:jc w:val="both"/>
              <w:rPr>
                <w:rFonts w:ascii="Calibri" w:hAnsi="Calibri" w:cs="Calibri"/>
                <w:sz w:val="22"/>
                <w:szCs w:val="22"/>
                <w:lang w:val="en-GB" w:eastAsia="en-GB"/>
              </w:rPr>
            </w:pPr>
            <w:r w:rsidRPr="106C6ABE">
              <w:rPr>
                <w:rFonts w:asciiTheme="minorHAnsi" w:eastAsiaTheme="minorEastAsia" w:hAnsiTheme="minorHAnsi" w:cstheme="minorBidi"/>
                <w:sz w:val="22"/>
                <w:szCs w:val="22"/>
              </w:rPr>
              <w:t>Tiếp tục</w:t>
            </w:r>
            <w:r w:rsidRPr="106C6ABE">
              <w:rPr>
                <w:rFonts w:ascii="Calibri" w:hAnsi="Calibri" w:cs="Calibri"/>
                <w:sz w:val="22"/>
                <w:szCs w:val="22"/>
                <w:lang w:eastAsia="en-GB"/>
              </w:rPr>
              <w:t xml:space="preserve"> bước </w:t>
            </w:r>
            <w:r w:rsidR="006465F2">
              <w:rPr>
                <w:rFonts w:ascii="Calibri" w:hAnsi="Calibri" w:cs="Calibri"/>
                <w:sz w:val="22"/>
                <w:szCs w:val="22"/>
                <w:lang w:eastAsia="en-GB"/>
              </w:rPr>
              <w:t>3</w:t>
            </w:r>
            <w:r w:rsidRPr="106C6ABE">
              <w:rPr>
                <w:rFonts w:ascii="Calibri" w:hAnsi="Calibri" w:cs="Calibri"/>
                <w:sz w:val="22"/>
                <w:szCs w:val="22"/>
                <w:lang w:eastAsia="en-GB"/>
              </w:rPr>
              <w:t xml:space="preserve"> của Basic Flow.</w:t>
            </w:r>
          </w:p>
          <w:p w14:paraId="258101B5" w14:textId="77777777" w:rsidR="106C6ABE" w:rsidRDefault="106C6ABE" w:rsidP="106C6ABE">
            <w:pPr>
              <w:widowControl/>
              <w:spacing w:line="240" w:lineRule="auto"/>
              <w:ind w:left="729"/>
              <w:rPr>
                <w:rFonts w:ascii="Calibri" w:hAnsi="Calibri" w:cs="Calibri"/>
                <w:sz w:val="22"/>
                <w:szCs w:val="22"/>
                <w:lang w:val="en-GB" w:eastAsia="en-GB"/>
              </w:rPr>
            </w:pPr>
          </w:p>
          <w:p w14:paraId="72FA687C" w14:textId="28E134BA" w:rsidR="106C6ABE" w:rsidRDefault="106C6ABE" w:rsidP="106C6ABE">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2: Người dùng </w:t>
            </w:r>
            <w:r w:rsidR="004721D3">
              <w:rPr>
                <w:rFonts w:ascii="Calibri" w:hAnsi="Calibri" w:cs="Calibri"/>
                <w:b/>
                <w:bCs/>
                <w:sz w:val="22"/>
                <w:szCs w:val="22"/>
                <w:lang w:eastAsia="en-GB"/>
              </w:rPr>
              <w:t>nhập sai username</w:t>
            </w:r>
            <w:r w:rsidR="008C436A">
              <w:rPr>
                <w:rFonts w:ascii="Calibri" w:hAnsi="Calibri" w:cs="Calibri"/>
                <w:b/>
                <w:bCs/>
                <w:sz w:val="22"/>
                <w:szCs w:val="22"/>
                <w:lang w:eastAsia="en-GB"/>
              </w:rPr>
              <w:t xml:space="preserve"> hoặc </w:t>
            </w:r>
            <w:r w:rsidR="004721D3">
              <w:rPr>
                <w:rFonts w:ascii="Calibri" w:hAnsi="Calibri" w:cs="Calibri"/>
                <w:b/>
                <w:bCs/>
                <w:sz w:val="22"/>
                <w:szCs w:val="22"/>
                <w:lang w:eastAsia="en-GB"/>
              </w:rPr>
              <w:t>password</w:t>
            </w:r>
            <w:r w:rsidR="008C436A">
              <w:rPr>
                <w:rFonts w:ascii="Calibri" w:hAnsi="Calibri" w:cs="Calibri"/>
                <w:b/>
                <w:bCs/>
                <w:sz w:val="22"/>
                <w:szCs w:val="22"/>
                <w:lang w:eastAsia="en-GB"/>
              </w:rPr>
              <w:t>.</w:t>
            </w:r>
          </w:p>
          <w:p w14:paraId="71F83223" w14:textId="4C56CA01" w:rsidR="106C6ABE" w:rsidRDefault="106C6ABE" w:rsidP="00BA590E">
            <w:pPr>
              <w:numPr>
                <w:ilvl w:val="0"/>
                <w:numId w:val="16"/>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A26136">
              <w:rPr>
                <w:rFonts w:asciiTheme="minorHAnsi" w:eastAsiaTheme="minorEastAsia" w:hAnsiTheme="minorHAnsi" w:cstheme="minorBidi"/>
                <w:sz w:val="22"/>
                <w:szCs w:val="22"/>
              </w:rPr>
              <w:t>3</w:t>
            </w:r>
            <w:r w:rsidRPr="106C6ABE">
              <w:rPr>
                <w:rFonts w:asciiTheme="minorHAnsi" w:eastAsiaTheme="minorEastAsia" w:hAnsiTheme="minorHAnsi" w:cstheme="minorBidi"/>
                <w:sz w:val="22"/>
                <w:szCs w:val="22"/>
              </w:rPr>
              <w:t xml:space="preserve"> của Bas</w:t>
            </w:r>
            <w:r w:rsidR="00A26136">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c Flow</w:t>
            </w:r>
            <w:r w:rsidR="00A26136">
              <w:rPr>
                <w:rFonts w:asciiTheme="minorHAnsi" w:eastAsiaTheme="minorEastAsia" w:hAnsiTheme="minorHAnsi" w:cstheme="minorBidi"/>
                <w:sz w:val="22"/>
                <w:szCs w:val="22"/>
              </w:rPr>
              <w:t>, hệ thống thông báo lỗi đăng nhập cho người dùng</w:t>
            </w:r>
            <w:r w:rsidRPr="106C6ABE">
              <w:rPr>
                <w:rFonts w:asciiTheme="minorHAnsi" w:eastAsiaTheme="minorEastAsia" w:hAnsiTheme="minorHAnsi" w:cstheme="minorBidi"/>
                <w:sz w:val="22"/>
                <w:szCs w:val="22"/>
              </w:rPr>
              <w:t>.</w:t>
            </w:r>
          </w:p>
          <w:p w14:paraId="7C624172" w14:textId="77777777" w:rsidR="106C6ABE" w:rsidRPr="00CC77B4" w:rsidRDefault="00BA590E" w:rsidP="00470F67">
            <w:pPr>
              <w:numPr>
                <w:ilvl w:val="0"/>
                <w:numId w:val="16"/>
              </w:numPr>
              <w:tabs>
                <w:tab w:val="clear" w:pos="1449"/>
                <w:tab w:val="num" w:pos="1101"/>
              </w:tabs>
              <w:ind w:left="675"/>
              <w:jc w:val="both"/>
              <w:rPr>
                <w:rFonts w:ascii="Calibri" w:hAnsi="Calibri" w:cs="Calibri"/>
                <w:sz w:val="22"/>
                <w:szCs w:val="22"/>
                <w:lang w:val="en-GB" w:eastAsia="en-GB"/>
              </w:rPr>
            </w:pPr>
            <w:r>
              <w:rPr>
                <w:rFonts w:ascii="Calibri" w:hAnsi="Calibri" w:cs="Calibri"/>
                <w:sz w:val="22"/>
                <w:szCs w:val="22"/>
                <w:lang w:eastAsia="en-GB"/>
              </w:rPr>
              <w:t>Quay lại</w:t>
            </w:r>
            <w:r w:rsidR="106C6ABE" w:rsidRPr="106C6ABE">
              <w:rPr>
                <w:rFonts w:ascii="Calibri" w:hAnsi="Calibri" w:cs="Calibri"/>
                <w:sz w:val="22"/>
                <w:szCs w:val="22"/>
                <w:lang w:eastAsia="en-GB"/>
              </w:rPr>
              <w:t xml:space="preserve"> bước </w:t>
            </w:r>
            <w:r>
              <w:rPr>
                <w:rFonts w:ascii="Calibri" w:hAnsi="Calibri" w:cs="Calibri"/>
                <w:sz w:val="22"/>
                <w:szCs w:val="22"/>
                <w:lang w:eastAsia="en-GB"/>
              </w:rPr>
              <w:t>2</w:t>
            </w:r>
            <w:r w:rsidR="106C6ABE" w:rsidRPr="106C6ABE">
              <w:rPr>
                <w:rFonts w:ascii="Calibri" w:hAnsi="Calibri" w:cs="Calibri"/>
                <w:sz w:val="22"/>
                <w:szCs w:val="22"/>
                <w:lang w:eastAsia="en-GB"/>
              </w:rPr>
              <w:t xml:space="preserve"> của Basic Flow</w:t>
            </w:r>
            <w:r>
              <w:rPr>
                <w:rFonts w:ascii="Calibri" w:hAnsi="Calibri" w:cs="Calibri"/>
                <w:sz w:val="22"/>
                <w:szCs w:val="22"/>
                <w:lang w:eastAsia="en-GB"/>
              </w:rPr>
              <w:t xml:space="preserve">, người dùng </w:t>
            </w:r>
            <w:r w:rsidR="00AC348C">
              <w:rPr>
                <w:rFonts w:ascii="Calibri" w:hAnsi="Calibri" w:cs="Calibri"/>
                <w:sz w:val="22"/>
                <w:szCs w:val="22"/>
                <w:lang w:eastAsia="en-GB"/>
              </w:rPr>
              <w:t>điền thông tin</w:t>
            </w:r>
            <w:r w:rsidR="0012105A">
              <w:rPr>
                <w:rFonts w:ascii="Calibri" w:hAnsi="Calibri" w:cs="Calibri"/>
                <w:sz w:val="22"/>
                <w:szCs w:val="22"/>
                <w:lang w:eastAsia="en-GB"/>
              </w:rPr>
              <w:t xml:space="preserve"> tài khoản</w:t>
            </w:r>
            <w:r w:rsidR="00AC348C">
              <w:rPr>
                <w:rFonts w:ascii="Calibri" w:hAnsi="Calibri" w:cs="Calibri"/>
                <w:sz w:val="22"/>
                <w:szCs w:val="22"/>
                <w:lang w:eastAsia="en-GB"/>
              </w:rPr>
              <w:t xml:space="preserve"> và tiếp tục các bước tiếp theo.</w:t>
            </w:r>
          </w:p>
          <w:p w14:paraId="7B60B1E5" w14:textId="17AB0F17" w:rsidR="00D3302B" w:rsidRPr="00B73BBE" w:rsidRDefault="00D75D02" w:rsidP="00D75D02">
            <w:pPr>
              <w:ind w:left="675"/>
              <w:jc w:val="both"/>
              <w:rPr>
                <w:rFonts w:ascii="Calibri" w:hAnsi="Calibri" w:cs="Calibri"/>
                <w:sz w:val="22"/>
                <w:szCs w:val="22"/>
                <w:lang w:val="en-GB" w:eastAsia="en-GB"/>
              </w:rPr>
            </w:pPr>
            <w:r>
              <w:rPr>
                <w:rFonts w:ascii="Calibri" w:hAnsi="Calibri" w:cs="Calibri"/>
                <w:sz w:val="22"/>
                <w:szCs w:val="22"/>
                <w:lang w:val="en-GB" w:eastAsia="en-GB"/>
              </w:rPr>
              <w:t>Hoặc n</w:t>
            </w:r>
            <w:r w:rsidR="00A031B1">
              <w:rPr>
                <w:rFonts w:ascii="Calibri" w:hAnsi="Calibri" w:cs="Calibri"/>
                <w:sz w:val="22"/>
                <w:szCs w:val="22"/>
                <w:lang w:val="en-GB" w:eastAsia="en-GB"/>
              </w:rPr>
              <w:t>gười dùng có thể nhấn “</w:t>
            </w:r>
            <w:r w:rsidR="0093181C">
              <w:rPr>
                <w:rFonts w:ascii="Calibri" w:hAnsi="Calibri" w:cs="Calibri"/>
                <w:sz w:val="22"/>
                <w:szCs w:val="22"/>
                <w:lang w:val="en-GB" w:eastAsia="en-GB"/>
              </w:rPr>
              <w:t xml:space="preserve">Forget </w:t>
            </w:r>
            <w:r w:rsidR="0047778C">
              <w:rPr>
                <w:rFonts w:ascii="Calibri" w:hAnsi="Calibri" w:cs="Calibri"/>
                <w:sz w:val="22"/>
                <w:szCs w:val="22"/>
                <w:lang w:val="en-GB" w:eastAsia="en-GB"/>
              </w:rPr>
              <w:t>P</w:t>
            </w:r>
            <w:r w:rsidR="0093181C">
              <w:rPr>
                <w:rFonts w:ascii="Calibri" w:hAnsi="Calibri" w:cs="Calibri"/>
                <w:sz w:val="22"/>
                <w:szCs w:val="22"/>
                <w:lang w:val="en-GB" w:eastAsia="en-GB"/>
              </w:rPr>
              <w:t>assword</w:t>
            </w:r>
            <w:r w:rsidR="00285BB9">
              <w:rPr>
                <w:rFonts w:ascii="Calibri" w:hAnsi="Calibri" w:cs="Calibri"/>
                <w:sz w:val="22"/>
                <w:szCs w:val="22"/>
                <w:lang w:val="en-GB" w:eastAsia="en-GB"/>
              </w:rPr>
              <w:t>” để</w:t>
            </w:r>
            <w:r w:rsidR="00CD74F5">
              <w:rPr>
                <w:rFonts w:ascii="Calibri" w:hAnsi="Calibri" w:cs="Calibri"/>
                <w:sz w:val="22"/>
                <w:szCs w:val="22"/>
                <w:lang w:val="en-GB" w:eastAsia="en-GB"/>
              </w:rPr>
              <w:t xml:space="preserve"> </w:t>
            </w:r>
            <w:r w:rsidR="00DD5B62">
              <w:rPr>
                <w:rFonts w:ascii="Calibri" w:hAnsi="Calibri" w:cs="Calibri"/>
                <w:sz w:val="22"/>
                <w:szCs w:val="22"/>
                <w:lang w:val="en-GB" w:eastAsia="en-GB"/>
              </w:rPr>
              <w:t>cài đặt lại mật khẩu</w:t>
            </w:r>
            <w:r w:rsidR="005E00F2">
              <w:rPr>
                <w:rFonts w:ascii="Calibri" w:hAnsi="Calibri" w:cs="Calibri"/>
                <w:sz w:val="22"/>
                <w:szCs w:val="22"/>
                <w:lang w:val="en-GB" w:eastAsia="en-GB"/>
              </w:rPr>
              <w:t>.</w:t>
            </w:r>
          </w:p>
        </w:tc>
      </w:tr>
      <w:tr w:rsidR="106C6ABE" w14:paraId="58181DB5"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0F30A0E"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D6339B2" w14:textId="04251EAE"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đến url: </w:t>
            </w:r>
            <w:hyperlink r:id="rId15" w:history="1">
              <w:r w:rsidR="0020024D" w:rsidRPr="00C06E96">
                <w:rPr>
                  <w:rStyle w:val="Hyperlink"/>
                  <w:rFonts w:ascii="Calibri" w:hAnsi="Calibri" w:cs="Calibri"/>
                  <w:sz w:val="22"/>
                  <w:szCs w:val="22"/>
                  <w:lang w:eastAsia="en-GB"/>
                </w:rPr>
                <w:t>www.anngon.com.vn/account/signin</w:t>
              </w:r>
            </w:hyperlink>
            <w:r w:rsidR="0020024D">
              <w:rPr>
                <w:rFonts w:ascii="Calibri" w:hAnsi="Calibri" w:cs="Calibri"/>
                <w:color w:val="0070C0"/>
                <w:sz w:val="22"/>
                <w:szCs w:val="22"/>
                <w:u w:val="single"/>
                <w:lang w:eastAsia="en-GB"/>
              </w:rPr>
              <w:t xml:space="preserve"> </w:t>
            </w:r>
          </w:p>
        </w:tc>
      </w:tr>
      <w:tr w:rsidR="106C6ABE" w14:paraId="49BBC62A"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91A786C"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3923C62" w14:textId="1F597BF4"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đăng </w:t>
            </w:r>
            <w:r w:rsidR="0012105A">
              <w:rPr>
                <w:rFonts w:ascii="Calibri" w:hAnsi="Calibri" w:cs="Calibri"/>
                <w:sz w:val="22"/>
                <w:szCs w:val="22"/>
                <w:lang w:eastAsia="en-GB"/>
              </w:rPr>
              <w:t>nhập vào tài khoản đã đăng ký</w:t>
            </w:r>
          </w:p>
        </w:tc>
      </w:tr>
    </w:tbl>
    <w:p w14:paraId="18E51573" w14:textId="52811F1F" w:rsidR="00B27A5A" w:rsidRDefault="00B27A5A" w:rsidP="00826BD2">
      <w:pPr>
        <w:pStyle w:val="Heading2"/>
        <w:numPr>
          <w:ilvl w:val="0"/>
          <w:numId w:val="0"/>
        </w:numPr>
        <w:ind w:left="720" w:hanging="720"/>
        <w:rPr>
          <w:rFonts w:eastAsia="Arial" w:cs="Arial"/>
          <w:b w:val="0"/>
        </w:rPr>
      </w:pPr>
    </w:p>
    <w:p w14:paraId="606FDDB7" w14:textId="592C8FB5" w:rsidR="007D7498" w:rsidRDefault="731E5BBC" w:rsidP="007D7498">
      <w:pPr>
        <w:pStyle w:val="ListParagraph"/>
        <w:numPr>
          <w:ilvl w:val="1"/>
          <w:numId w:val="10"/>
        </w:numPr>
        <w:ind w:left="426"/>
        <w:rPr>
          <w:rFonts w:ascii="Arial" w:eastAsia="Arial" w:hAnsi="Arial" w:cs="Arial"/>
          <w:b/>
          <w:bCs/>
        </w:rPr>
      </w:pPr>
      <w:r w:rsidRPr="731E5BBC">
        <w:rPr>
          <w:rFonts w:ascii="Arial" w:eastAsia="Arial" w:hAnsi="Arial" w:cs="Arial"/>
          <w:b/>
          <w:bCs/>
        </w:rPr>
        <w:t>Use</w:t>
      </w:r>
      <w:r w:rsidR="007D7498" w:rsidRPr="007D7498">
        <w:rPr>
          <w:rFonts w:ascii="Arial" w:eastAsia="Arial" w:hAnsi="Arial" w:cs="Arial"/>
          <w:b/>
          <w:bCs/>
        </w:rPr>
        <w:t>-case: Quên mật khẩu</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7D7498" w14:paraId="15FB9483"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D19DC58"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426F7C1" w14:textId="28B4AC6B" w:rsidR="007D7498" w:rsidRDefault="007D7498" w:rsidP="001F321F">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Quên mật khẩu</w:t>
            </w:r>
          </w:p>
        </w:tc>
      </w:tr>
      <w:tr w:rsidR="007D7498" w14:paraId="56BF2570"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F7D208E"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56E5EB" w14:textId="0842A471"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Người dùng sử dụng use-case này để </w:t>
            </w:r>
            <w:r w:rsidR="00BE71AD">
              <w:rPr>
                <w:rFonts w:asciiTheme="minorHAnsi" w:eastAsiaTheme="minorEastAsia" w:hAnsiTheme="minorHAnsi" w:cstheme="minorBidi"/>
                <w:sz w:val="22"/>
                <w:szCs w:val="22"/>
              </w:rPr>
              <w:t>cài đặt lại mật khẩu đã quên.</w:t>
            </w:r>
          </w:p>
        </w:tc>
      </w:tr>
      <w:tr w:rsidR="007D7498" w14:paraId="1BAD68DF"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7E0C14F2"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08C9142" w14:textId="449EBF7F"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r w:rsidR="00BE71AD">
              <w:rPr>
                <w:rFonts w:asciiTheme="minorHAnsi" w:eastAsiaTheme="minorEastAsia" w:hAnsiTheme="minorHAnsi" w:cstheme="minorBidi"/>
                <w:sz w:val="22"/>
                <w:szCs w:val="22"/>
              </w:rPr>
              <w:t xml:space="preserve"> </w:t>
            </w:r>
          </w:p>
        </w:tc>
      </w:tr>
      <w:tr w:rsidR="007D7498" w14:paraId="5105C2A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69CE8F5"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CA1F6D1" w14:textId="651DDE3B" w:rsidR="007D7498" w:rsidRPr="00D43E77" w:rsidRDefault="007D7498" w:rsidP="00D43E77">
            <w:pPr>
              <w:numPr>
                <w:ilvl w:val="0"/>
                <w:numId w:val="19"/>
              </w:numPr>
              <w:tabs>
                <w:tab w:val="clear" w:pos="1449"/>
              </w:tabs>
              <w:ind w:left="675"/>
              <w:jc w:val="both"/>
              <w:rPr>
                <w:rFonts w:asciiTheme="minorHAnsi" w:eastAsiaTheme="minorEastAsia" w:hAnsiTheme="minorHAnsi" w:cstheme="minorBidi"/>
                <w:sz w:val="22"/>
                <w:szCs w:val="22"/>
              </w:rPr>
            </w:pPr>
            <w:r w:rsidRPr="00D43E77">
              <w:rPr>
                <w:rFonts w:asciiTheme="minorHAnsi" w:eastAsiaTheme="minorEastAsia" w:hAnsiTheme="minorHAnsi" w:cstheme="minorBidi"/>
                <w:sz w:val="22"/>
                <w:szCs w:val="22"/>
              </w:rPr>
              <w:t xml:space="preserve">Tại trang </w:t>
            </w:r>
            <w:r w:rsidR="00902F21">
              <w:rPr>
                <w:rFonts w:asciiTheme="minorHAnsi" w:eastAsiaTheme="minorEastAsia" w:hAnsiTheme="minorHAnsi" w:cstheme="minorBidi"/>
                <w:sz w:val="22"/>
                <w:szCs w:val="22"/>
              </w:rPr>
              <w:t>đăng nhập</w:t>
            </w:r>
            <w:r w:rsidRPr="00D43E77">
              <w:rPr>
                <w:rFonts w:asciiTheme="minorHAnsi" w:eastAsiaTheme="minorEastAsia" w:hAnsiTheme="minorHAnsi" w:cstheme="minorBidi"/>
                <w:sz w:val="22"/>
                <w:szCs w:val="22"/>
              </w:rPr>
              <w:t xml:space="preserve"> của Website, người dùng nhấn chọn vào</w:t>
            </w:r>
            <w:r w:rsidR="00902F21">
              <w:rPr>
                <w:rFonts w:asciiTheme="minorHAnsi" w:eastAsiaTheme="minorEastAsia" w:hAnsiTheme="minorHAnsi" w:cstheme="minorBidi"/>
                <w:sz w:val="22"/>
                <w:szCs w:val="22"/>
              </w:rPr>
              <w:t xml:space="preserve"> dòng chữ “</w:t>
            </w:r>
            <w:r w:rsidR="0093181C">
              <w:rPr>
                <w:rFonts w:ascii="Calibri" w:hAnsi="Calibri" w:cs="Calibri"/>
                <w:sz w:val="22"/>
                <w:szCs w:val="22"/>
                <w:lang w:val="en-GB" w:eastAsia="en-GB"/>
              </w:rPr>
              <w:t xml:space="preserve">Forget </w:t>
            </w:r>
            <w:r w:rsidR="0047778C">
              <w:rPr>
                <w:rFonts w:ascii="Calibri" w:hAnsi="Calibri" w:cs="Calibri"/>
                <w:sz w:val="22"/>
                <w:szCs w:val="22"/>
                <w:lang w:val="en-GB" w:eastAsia="en-GB"/>
              </w:rPr>
              <w:t>P</w:t>
            </w:r>
            <w:r w:rsidR="0093181C">
              <w:rPr>
                <w:rFonts w:ascii="Calibri" w:hAnsi="Calibri" w:cs="Calibri"/>
                <w:sz w:val="22"/>
                <w:szCs w:val="22"/>
                <w:lang w:val="en-GB" w:eastAsia="en-GB"/>
              </w:rPr>
              <w:t>assword</w:t>
            </w:r>
            <w:r w:rsidR="00902F21">
              <w:rPr>
                <w:rFonts w:asciiTheme="minorHAnsi" w:eastAsiaTheme="minorEastAsia" w:hAnsiTheme="minorHAnsi" w:cstheme="minorBidi"/>
                <w:sz w:val="22"/>
                <w:szCs w:val="22"/>
              </w:rPr>
              <w:t>”</w:t>
            </w:r>
            <w:r w:rsidR="005879E1">
              <w:rPr>
                <w:rFonts w:asciiTheme="minorHAnsi" w:eastAsiaTheme="minorEastAsia" w:hAnsiTheme="minorHAnsi" w:cstheme="minorBidi"/>
                <w:sz w:val="22"/>
                <w:szCs w:val="22"/>
              </w:rPr>
              <w:t xml:space="preserve"> để tiến hành cài đặt lại mật khẩu.</w:t>
            </w:r>
          </w:p>
          <w:p w14:paraId="5C867469" w14:textId="0E330A79" w:rsidR="007D7498" w:rsidRPr="00D43E77" w:rsidRDefault="004C53EE" w:rsidP="00D43E77">
            <w:pPr>
              <w:numPr>
                <w:ilvl w:val="0"/>
                <w:numId w:val="19"/>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trang này, người dùng nhập vào username </w:t>
            </w:r>
            <w:r w:rsidR="006661EB">
              <w:rPr>
                <w:rFonts w:asciiTheme="minorHAnsi" w:eastAsiaTheme="minorEastAsia" w:hAnsiTheme="minorHAnsi" w:cstheme="minorBidi"/>
                <w:sz w:val="22"/>
                <w:szCs w:val="22"/>
              </w:rPr>
              <w:t>của tài khoản</w:t>
            </w:r>
            <w:r w:rsidR="007D7498" w:rsidRPr="00D43E77">
              <w:rPr>
                <w:rFonts w:asciiTheme="minorHAnsi" w:eastAsiaTheme="minorEastAsia" w:hAnsiTheme="minorHAnsi" w:cstheme="minorBidi"/>
                <w:sz w:val="22"/>
                <w:szCs w:val="22"/>
              </w:rPr>
              <w:t>.</w:t>
            </w:r>
          </w:p>
          <w:p w14:paraId="2D2CBABC" w14:textId="20F997F7" w:rsidR="007D7498" w:rsidRPr="00D43E77" w:rsidRDefault="006661EB" w:rsidP="00D43E77">
            <w:pPr>
              <w:numPr>
                <w:ilvl w:val="0"/>
                <w:numId w:val="19"/>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Hệ thống sẽ gửi mã PIN qua </w:t>
            </w:r>
            <w:r w:rsidR="00263704">
              <w:rPr>
                <w:rFonts w:asciiTheme="minorHAnsi" w:eastAsiaTheme="minorEastAsia" w:hAnsiTheme="minorHAnsi" w:cstheme="minorBidi"/>
                <w:sz w:val="22"/>
                <w:szCs w:val="22"/>
              </w:rPr>
              <w:t>email của tài khoản</w:t>
            </w:r>
            <w:r w:rsidR="00AE510A">
              <w:rPr>
                <w:rFonts w:asciiTheme="minorHAnsi" w:eastAsiaTheme="minorEastAsia" w:hAnsiTheme="minorHAnsi" w:cstheme="minorBidi"/>
                <w:sz w:val="22"/>
                <w:szCs w:val="22"/>
              </w:rPr>
              <w:t xml:space="preserve">, mã pin tồn tại </w:t>
            </w:r>
            <w:r w:rsidR="00940A71">
              <w:rPr>
                <w:rFonts w:asciiTheme="minorHAnsi" w:eastAsiaTheme="minorEastAsia" w:hAnsiTheme="minorHAnsi" w:cstheme="minorBidi"/>
                <w:sz w:val="22"/>
                <w:szCs w:val="22"/>
              </w:rPr>
              <w:t>60s</w:t>
            </w:r>
            <w:r w:rsidR="007D7498" w:rsidRPr="00D43E77">
              <w:rPr>
                <w:rFonts w:asciiTheme="minorHAnsi" w:eastAsiaTheme="minorEastAsia" w:hAnsiTheme="minorHAnsi" w:cstheme="minorBidi"/>
                <w:sz w:val="22"/>
                <w:szCs w:val="22"/>
              </w:rPr>
              <w:t xml:space="preserve">. </w:t>
            </w:r>
          </w:p>
          <w:p w14:paraId="732D6E33" w14:textId="77777777" w:rsidR="007D7498" w:rsidRPr="00A778E0" w:rsidRDefault="00815368"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Người dùng </w:t>
            </w:r>
            <w:r w:rsidR="00EE7A0D">
              <w:rPr>
                <w:rFonts w:asciiTheme="minorHAnsi" w:eastAsiaTheme="minorEastAsia" w:hAnsiTheme="minorHAnsi" w:cstheme="minorBidi"/>
                <w:sz w:val="22"/>
                <w:szCs w:val="22"/>
              </w:rPr>
              <w:t xml:space="preserve">nhập mã PIN </w:t>
            </w:r>
            <w:r w:rsidR="00DC73F6">
              <w:rPr>
                <w:rFonts w:asciiTheme="minorHAnsi" w:eastAsiaTheme="minorEastAsia" w:hAnsiTheme="minorHAnsi" w:cstheme="minorBidi"/>
                <w:sz w:val="22"/>
                <w:szCs w:val="22"/>
              </w:rPr>
              <w:t>để xác thực</w:t>
            </w:r>
            <w:r w:rsidR="007D7498" w:rsidRPr="00D43E77">
              <w:rPr>
                <w:rFonts w:asciiTheme="minorHAnsi" w:eastAsiaTheme="minorEastAsia" w:hAnsiTheme="minorHAnsi" w:cstheme="minorBidi"/>
                <w:sz w:val="22"/>
                <w:szCs w:val="22"/>
              </w:rPr>
              <w:t>.</w:t>
            </w:r>
          </w:p>
          <w:p w14:paraId="45DDC40C" w14:textId="77777777" w:rsidR="00A778E0" w:rsidRPr="00005D7A" w:rsidRDefault="00392D8A"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Hệ thống </w:t>
            </w:r>
            <w:r w:rsidR="000B604B">
              <w:rPr>
                <w:rFonts w:asciiTheme="minorHAnsi" w:eastAsiaTheme="minorEastAsia" w:hAnsiTheme="minorHAnsi" w:cstheme="minorBidi"/>
                <w:sz w:val="22"/>
                <w:szCs w:val="22"/>
              </w:rPr>
              <w:t xml:space="preserve">hiện ra </w:t>
            </w:r>
            <w:r w:rsidR="00631AF3">
              <w:rPr>
                <w:rFonts w:asciiTheme="minorHAnsi" w:eastAsiaTheme="minorEastAsia" w:hAnsiTheme="minorHAnsi" w:cstheme="minorBidi"/>
                <w:sz w:val="22"/>
                <w:szCs w:val="22"/>
              </w:rPr>
              <w:t>trang cài đặt mật khẩu mới</w:t>
            </w:r>
            <w:r w:rsidR="00A12C6A">
              <w:rPr>
                <w:rFonts w:asciiTheme="minorHAnsi" w:eastAsiaTheme="minorEastAsia" w:hAnsiTheme="minorHAnsi" w:cstheme="minorBidi"/>
                <w:sz w:val="22"/>
                <w:szCs w:val="22"/>
              </w:rPr>
              <w:t xml:space="preserve">, người dùng nhập vào </w:t>
            </w:r>
            <w:r w:rsidR="003A51D0">
              <w:rPr>
                <w:rFonts w:asciiTheme="minorHAnsi" w:eastAsiaTheme="minorEastAsia" w:hAnsiTheme="minorHAnsi" w:cstheme="minorBidi"/>
                <w:sz w:val="22"/>
                <w:szCs w:val="22"/>
              </w:rPr>
              <w:t xml:space="preserve">mật khẩu mới và </w:t>
            </w:r>
            <w:r w:rsidR="00005D7A">
              <w:rPr>
                <w:rFonts w:asciiTheme="minorHAnsi" w:eastAsiaTheme="minorEastAsia" w:hAnsiTheme="minorHAnsi" w:cstheme="minorBidi"/>
                <w:sz w:val="22"/>
                <w:szCs w:val="22"/>
              </w:rPr>
              <w:t>xác nhận lại mật khẩu.</w:t>
            </w:r>
          </w:p>
          <w:p w14:paraId="34743747" w14:textId="7987DE5F" w:rsidR="00005D7A" w:rsidRPr="00C81C00" w:rsidRDefault="00991653"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Người dùng ấn “</w:t>
            </w:r>
            <w:r w:rsidR="0093181C">
              <w:rPr>
                <w:rFonts w:asciiTheme="minorHAnsi" w:eastAsiaTheme="minorEastAsia" w:hAnsiTheme="minorHAnsi" w:cstheme="minorBidi"/>
                <w:sz w:val="22"/>
                <w:szCs w:val="22"/>
              </w:rPr>
              <w:t xml:space="preserve">Save </w:t>
            </w:r>
            <w:r w:rsidR="0047778C">
              <w:rPr>
                <w:rFonts w:asciiTheme="minorHAnsi" w:eastAsiaTheme="minorEastAsia" w:hAnsiTheme="minorHAnsi" w:cstheme="minorBidi"/>
                <w:sz w:val="22"/>
                <w:szCs w:val="22"/>
              </w:rPr>
              <w:t>C</w:t>
            </w:r>
            <w:r w:rsidR="0093181C">
              <w:rPr>
                <w:rFonts w:asciiTheme="minorHAnsi" w:eastAsiaTheme="minorEastAsia" w:hAnsiTheme="minorHAnsi" w:cstheme="minorBidi"/>
                <w:sz w:val="22"/>
                <w:szCs w:val="22"/>
              </w:rPr>
              <w:t>hanges</w:t>
            </w:r>
            <w:r>
              <w:rPr>
                <w:rFonts w:asciiTheme="minorHAnsi" w:eastAsiaTheme="minorEastAsia" w:hAnsiTheme="minorHAnsi" w:cstheme="minorBidi"/>
                <w:sz w:val="22"/>
                <w:szCs w:val="22"/>
              </w:rPr>
              <w:t>” để hoàn tất</w:t>
            </w:r>
            <w:r w:rsidR="00C81C00">
              <w:rPr>
                <w:rFonts w:asciiTheme="minorHAnsi" w:eastAsiaTheme="minorEastAsia" w:hAnsiTheme="minorHAnsi" w:cstheme="minorBidi"/>
                <w:sz w:val="22"/>
                <w:szCs w:val="22"/>
              </w:rPr>
              <w:t xml:space="preserve"> quá trình cài mật khẩu mới.</w:t>
            </w:r>
          </w:p>
          <w:p w14:paraId="280488ED" w14:textId="331E76EF" w:rsidR="00C81C00" w:rsidRPr="00D43E77" w:rsidRDefault="008D3C81"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Hệ thống </w:t>
            </w:r>
            <w:r w:rsidR="003673FC">
              <w:rPr>
                <w:rFonts w:asciiTheme="minorHAnsi" w:eastAsiaTheme="minorEastAsia" w:hAnsiTheme="minorHAnsi" w:cstheme="minorBidi"/>
                <w:sz w:val="22"/>
                <w:szCs w:val="22"/>
              </w:rPr>
              <w:t>trở về trang đăng nhập, người dùng đăng nhập vào tài khoản với mật khẩu mới.</w:t>
            </w:r>
          </w:p>
        </w:tc>
      </w:tr>
      <w:tr w:rsidR="007D7498" w14:paraId="6C90FE27"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508DF8C"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074F320" w14:textId="25A46D42" w:rsidR="007D7498" w:rsidRDefault="007D7498"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1: Người dùng </w:t>
            </w:r>
            <w:r w:rsidR="00642175">
              <w:rPr>
                <w:rFonts w:ascii="Calibri" w:hAnsi="Calibri" w:cs="Calibri"/>
                <w:b/>
                <w:bCs/>
                <w:sz w:val="22"/>
                <w:szCs w:val="22"/>
                <w:lang w:eastAsia="en-GB"/>
              </w:rPr>
              <w:t>nhập sai mã PIN</w:t>
            </w:r>
          </w:p>
          <w:p w14:paraId="419FD05E" w14:textId="4CFC9A5E" w:rsidR="007D7498" w:rsidRDefault="007D7498" w:rsidP="0020660C">
            <w:pPr>
              <w:numPr>
                <w:ilvl w:val="0"/>
                <w:numId w:val="23"/>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642175">
              <w:rPr>
                <w:rFonts w:asciiTheme="minorHAnsi" w:eastAsiaTheme="minorEastAsia" w:hAnsiTheme="minorHAnsi" w:cstheme="minorBidi"/>
                <w:sz w:val="22"/>
                <w:szCs w:val="22"/>
              </w:rPr>
              <w:t>3</w:t>
            </w:r>
            <w:r w:rsidRPr="106C6ABE">
              <w:rPr>
                <w:rFonts w:asciiTheme="minorHAnsi" w:eastAsiaTheme="minorEastAsia" w:hAnsiTheme="minorHAnsi" w:cstheme="minorBidi"/>
                <w:sz w:val="22"/>
                <w:szCs w:val="22"/>
              </w:rPr>
              <w:t xml:space="preserve"> của Basic Flow, </w:t>
            </w:r>
            <w:r w:rsidR="00642175">
              <w:rPr>
                <w:rFonts w:asciiTheme="minorHAnsi" w:eastAsiaTheme="minorEastAsia" w:hAnsiTheme="minorHAnsi" w:cstheme="minorBidi"/>
                <w:sz w:val="22"/>
                <w:szCs w:val="22"/>
              </w:rPr>
              <w:t>hệ thống gửi lại mã PIN khác</w:t>
            </w:r>
            <w:r w:rsidRPr="106C6ABE">
              <w:rPr>
                <w:rFonts w:asciiTheme="minorHAnsi" w:eastAsiaTheme="minorEastAsia" w:hAnsiTheme="minorHAnsi" w:cstheme="minorBidi"/>
                <w:sz w:val="22"/>
                <w:szCs w:val="22"/>
              </w:rPr>
              <w:t>.</w:t>
            </w:r>
          </w:p>
          <w:p w14:paraId="249CF450" w14:textId="571C6979" w:rsidR="007D7498" w:rsidRPr="00396519" w:rsidRDefault="007D7498" w:rsidP="0020660C">
            <w:pPr>
              <w:numPr>
                <w:ilvl w:val="0"/>
                <w:numId w:val="23"/>
              </w:numPr>
              <w:tabs>
                <w:tab w:val="clear" w:pos="1449"/>
              </w:tabs>
              <w:ind w:left="675"/>
              <w:jc w:val="both"/>
              <w:rPr>
                <w:rFonts w:ascii="Calibri" w:hAnsi="Calibri" w:cs="Calibri"/>
                <w:sz w:val="22"/>
                <w:szCs w:val="22"/>
                <w:lang w:val="en-GB" w:eastAsia="en-GB"/>
              </w:rPr>
            </w:pPr>
            <w:r w:rsidRPr="106C6ABE">
              <w:rPr>
                <w:rFonts w:asciiTheme="minorHAnsi" w:eastAsiaTheme="minorEastAsia" w:hAnsiTheme="minorHAnsi" w:cstheme="minorBidi"/>
                <w:sz w:val="22"/>
                <w:szCs w:val="22"/>
              </w:rPr>
              <w:t>Tiếp tục</w:t>
            </w:r>
            <w:r w:rsidRPr="106C6ABE">
              <w:rPr>
                <w:rFonts w:ascii="Calibri" w:hAnsi="Calibri" w:cs="Calibri"/>
                <w:sz w:val="22"/>
                <w:szCs w:val="22"/>
                <w:lang w:eastAsia="en-GB"/>
              </w:rPr>
              <w:t xml:space="preserve"> bước </w:t>
            </w:r>
            <w:r w:rsidR="00396519">
              <w:rPr>
                <w:rFonts w:ascii="Calibri" w:hAnsi="Calibri" w:cs="Calibri"/>
                <w:sz w:val="22"/>
                <w:szCs w:val="22"/>
                <w:lang w:eastAsia="en-GB"/>
              </w:rPr>
              <w:t>4</w:t>
            </w:r>
            <w:r w:rsidRPr="106C6ABE">
              <w:rPr>
                <w:rFonts w:ascii="Calibri" w:hAnsi="Calibri" w:cs="Calibri"/>
                <w:sz w:val="22"/>
                <w:szCs w:val="22"/>
                <w:lang w:eastAsia="en-GB"/>
              </w:rPr>
              <w:t xml:space="preserve"> của Basic Flow.</w:t>
            </w:r>
          </w:p>
          <w:p w14:paraId="345555E3" w14:textId="58E701C5" w:rsidR="007D7498" w:rsidRDefault="007D7498"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2: Người dùng </w:t>
            </w:r>
            <w:r>
              <w:rPr>
                <w:rFonts w:ascii="Calibri" w:hAnsi="Calibri" w:cs="Calibri"/>
                <w:b/>
                <w:bCs/>
                <w:sz w:val="22"/>
                <w:szCs w:val="22"/>
                <w:lang w:eastAsia="en-GB"/>
              </w:rPr>
              <w:t xml:space="preserve">nhập sai </w:t>
            </w:r>
            <w:r w:rsidR="00EE4B8B">
              <w:rPr>
                <w:rFonts w:ascii="Calibri" w:hAnsi="Calibri" w:cs="Calibri"/>
                <w:b/>
                <w:bCs/>
                <w:sz w:val="22"/>
                <w:szCs w:val="22"/>
                <w:lang w:eastAsia="en-GB"/>
              </w:rPr>
              <w:t>mật khẩu xác nhận.</w:t>
            </w:r>
          </w:p>
          <w:p w14:paraId="48CCC17A" w14:textId="1B208564" w:rsidR="007D7498" w:rsidRDefault="00A7018D" w:rsidP="0020660C">
            <w:pPr>
              <w:numPr>
                <w:ilvl w:val="0"/>
                <w:numId w:val="24"/>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bước 5 của Basic Flow, </w:t>
            </w:r>
            <w:r w:rsidR="00A0287C">
              <w:rPr>
                <w:rFonts w:asciiTheme="minorHAnsi" w:eastAsiaTheme="minorEastAsia" w:hAnsiTheme="minorHAnsi" w:cstheme="minorBidi"/>
                <w:sz w:val="22"/>
                <w:szCs w:val="22"/>
              </w:rPr>
              <w:t>người dùng nhập lại mật khẩu xác nhận.</w:t>
            </w:r>
          </w:p>
          <w:p w14:paraId="66FF55F1" w14:textId="39B9DE66" w:rsidR="007D7498" w:rsidRPr="00A0287C" w:rsidRDefault="00A0287C" w:rsidP="0020660C">
            <w:pPr>
              <w:numPr>
                <w:ilvl w:val="0"/>
                <w:numId w:val="24"/>
              </w:numPr>
              <w:tabs>
                <w:tab w:val="clear" w:pos="1449"/>
              </w:tabs>
              <w:ind w:left="675"/>
              <w:jc w:val="both"/>
              <w:rPr>
                <w:rFonts w:ascii="Calibri" w:hAnsi="Calibri" w:cs="Calibri"/>
                <w:sz w:val="22"/>
                <w:szCs w:val="22"/>
                <w:lang w:val="en-GB" w:eastAsia="en-GB"/>
              </w:rPr>
            </w:pPr>
            <w:r>
              <w:rPr>
                <w:rFonts w:ascii="Calibri" w:hAnsi="Calibri" w:cs="Calibri"/>
                <w:sz w:val="22"/>
                <w:szCs w:val="22"/>
                <w:lang w:eastAsia="en-GB"/>
              </w:rPr>
              <w:t>Tiếp tục bước 6 của Basic Flow</w:t>
            </w:r>
            <w:r w:rsidR="007D7498">
              <w:rPr>
                <w:rFonts w:ascii="Calibri" w:hAnsi="Calibri" w:cs="Calibri"/>
                <w:sz w:val="22"/>
                <w:szCs w:val="22"/>
                <w:lang w:eastAsia="en-GB"/>
              </w:rPr>
              <w:t>.</w:t>
            </w:r>
          </w:p>
        </w:tc>
      </w:tr>
      <w:tr w:rsidR="007D7498" w14:paraId="26BF3B7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7304D3"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048CC070" w14:textId="708540DE"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đến url: </w:t>
            </w:r>
            <w:hyperlink r:id="rId16" w:history="1">
              <w:r w:rsidR="008044FD" w:rsidRPr="00C06E96">
                <w:rPr>
                  <w:rStyle w:val="Hyperlink"/>
                  <w:rFonts w:ascii="Calibri" w:hAnsi="Calibri" w:cs="Calibri"/>
                  <w:sz w:val="22"/>
                  <w:szCs w:val="22"/>
                  <w:lang w:eastAsia="en-GB"/>
                </w:rPr>
                <w:t>www.anngon.com.vn/account/forget-password</w:t>
              </w:r>
            </w:hyperlink>
            <w:r w:rsidR="008044FD">
              <w:rPr>
                <w:rFonts w:ascii="Calibri" w:hAnsi="Calibri" w:cs="Calibri"/>
                <w:color w:val="0070C0"/>
                <w:sz w:val="22"/>
                <w:szCs w:val="22"/>
                <w:u w:val="single"/>
                <w:lang w:eastAsia="en-GB"/>
              </w:rPr>
              <w:t xml:space="preserve"> </w:t>
            </w:r>
            <w:r w:rsidR="0020024D">
              <w:rPr>
                <w:rFonts w:ascii="Calibri" w:hAnsi="Calibri" w:cs="Calibri"/>
                <w:color w:val="0070C0"/>
                <w:sz w:val="22"/>
                <w:szCs w:val="22"/>
                <w:u w:val="single"/>
                <w:lang w:eastAsia="en-GB"/>
              </w:rPr>
              <w:t xml:space="preserve"> </w:t>
            </w:r>
          </w:p>
        </w:tc>
      </w:tr>
      <w:tr w:rsidR="007D7498" w14:paraId="6FD96698"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5A0A19"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4212D6" w14:textId="618A88B9"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w:t>
            </w:r>
            <w:r w:rsidR="00E22CD5">
              <w:rPr>
                <w:rFonts w:ascii="Calibri" w:hAnsi="Calibri" w:cs="Calibri"/>
                <w:sz w:val="22"/>
                <w:szCs w:val="22"/>
                <w:lang w:eastAsia="en-GB"/>
              </w:rPr>
              <w:t>đổi mật khẩu thành công</w:t>
            </w:r>
          </w:p>
        </w:tc>
      </w:tr>
    </w:tbl>
    <w:p w14:paraId="49447D1B" w14:textId="77777777" w:rsidR="007D7498" w:rsidRDefault="007D7498" w:rsidP="007D7498">
      <w:pPr>
        <w:rPr>
          <w:rFonts w:ascii="Arial" w:eastAsia="Arial" w:hAnsi="Arial" w:cs="Arial"/>
          <w:b/>
          <w:bCs/>
        </w:rPr>
      </w:pPr>
    </w:p>
    <w:p w14:paraId="0D1CC8ED" w14:textId="19C923C3" w:rsidR="00EE20D3" w:rsidRPr="00357AFD" w:rsidRDefault="731E5BBC" w:rsidP="00357AFD">
      <w:pPr>
        <w:pStyle w:val="ListParagraph"/>
        <w:numPr>
          <w:ilvl w:val="1"/>
          <w:numId w:val="10"/>
        </w:numPr>
        <w:ind w:left="426"/>
        <w:rPr>
          <w:rFonts w:ascii="Arial" w:eastAsia="Arial" w:hAnsi="Arial" w:cs="Arial"/>
          <w:b/>
          <w:bCs/>
        </w:rPr>
      </w:pPr>
      <w:r w:rsidRPr="731E5BBC">
        <w:rPr>
          <w:rFonts w:ascii="Arial" w:eastAsia="Arial" w:hAnsi="Arial" w:cs="Arial"/>
          <w:b/>
          <w:bCs/>
        </w:rPr>
        <w:t>Use</w:t>
      </w:r>
      <w:r w:rsidR="00EE20D3" w:rsidRPr="00357AFD">
        <w:rPr>
          <w:rFonts w:ascii="Arial" w:eastAsia="Arial" w:hAnsi="Arial" w:cs="Arial"/>
          <w:b/>
          <w:bCs/>
        </w:rPr>
        <w:t>-case: Đổi mật khẩu</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357AFD" w14:paraId="441B533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F9FB24"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92463F4" w14:textId="18574A5E" w:rsidR="00357AFD" w:rsidRDefault="00357AFD" w:rsidP="001F321F">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Đổi mật khẩu</w:t>
            </w:r>
          </w:p>
        </w:tc>
      </w:tr>
      <w:tr w:rsidR="00357AFD" w14:paraId="389BB47A"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75555ED"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CE4E39" w14:textId="0A34C41E"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Người dùng sử dụng use-case này để </w:t>
            </w:r>
            <w:r w:rsidR="001F321F">
              <w:rPr>
                <w:rFonts w:asciiTheme="minorHAnsi" w:eastAsiaTheme="minorEastAsia" w:hAnsiTheme="minorHAnsi" w:cstheme="minorBidi"/>
                <w:sz w:val="22"/>
                <w:szCs w:val="22"/>
              </w:rPr>
              <w:t>đổi mật khẩu</w:t>
            </w:r>
            <w:r w:rsidR="00A2295D">
              <w:rPr>
                <w:rFonts w:asciiTheme="minorHAnsi" w:eastAsiaTheme="minorEastAsia" w:hAnsiTheme="minorHAnsi" w:cstheme="minorBidi"/>
                <w:sz w:val="22"/>
                <w:szCs w:val="22"/>
              </w:rPr>
              <w:t xml:space="preserve"> hiện tại</w:t>
            </w:r>
            <w:r>
              <w:rPr>
                <w:rFonts w:asciiTheme="minorHAnsi" w:eastAsiaTheme="minorEastAsia" w:hAnsiTheme="minorHAnsi" w:cstheme="minorBidi"/>
                <w:sz w:val="22"/>
                <w:szCs w:val="22"/>
              </w:rPr>
              <w:t>.</w:t>
            </w:r>
          </w:p>
        </w:tc>
      </w:tr>
      <w:tr w:rsidR="00357AFD" w14:paraId="6133DFE9"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678902"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FFDFA7"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r>
              <w:rPr>
                <w:rFonts w:asciiTheme="minorHAnsi" w:eastAsiaTheme="minorEastAsia" w:hAnsiTheme="minorHAnsi" w:cstheme="minorBidi"/>
                <w:sz w:val="22"/>
                <w:szCs w:val="22"/>
              </w:rPr>
              <w:t xml:space="preserve"> </w:t>
            </w:r>
          </w:p>
        </w:tc>
      </w:tr>
      <w:tr w:rsidR="00357AFD" w14:paraId="1B01E4B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E21CA1C"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lastRenderedPageBreak/>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1534D32" w14:textId="751E0FB0" w:rsidR="00357AFD" w:rsidRPr="00D43E77" w:rsidRDefault="00836743" w:rsidP="0020660C">
            <w:pPr>
              <w:numPr>
                <w:ilvl w:val="0"/>
                <w:numId w:val="27"/>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trang chủ, người dùng </w:t>
            </w:r>
            <w:r w:rsidR="00C84E0E">
              <w:rPr>
                <w:rFonts w:asciiTheme="minorHAnsi" w:eastAsiaTheme="minorEastAsia" w:hAnsiTheme="minorHAnsi" w:cstheme="minorBidi"/>
                <w:sz w:val="22"/>
                <w:szCs w:val="22"/>
              </w:rPr>
              <w:t>nhấn vào</w:t>
            </w:r>
            <w:r w:rsidR="00832EC3">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nút</w:t>
            </w:r>
            <w:r w:rsidR="00BD7E34">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Account</w:t>
            </w:r>
            <w:r w:rsidR="00BD7E34">
              <w:rPr>
                <w:rFonts w:asciiTheme="minorHAnsi" w:eastAsiaTheme="minorEastAsia" w:hAnsiTheme="minorHAnsi" w:cstheme="minorBidi"/>
                <w:sz w:val="22"/>
                <w:szCs w:val="22"/>
              </w:rPr>
              <w:t>” -&gt;</w:t>
            </w:r>
            <w:r w:rsidR="0007541C">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Settings</w:t>
            </w:r>
            <w:r w:rsidR="0007541C">
              <w:rPr>
                <w:rFonts w:asciiTheme="minorHAnsi" w:eastAsiaTheme="minorEastAsia" w:hAnsiTheme="minorHAnsi" w:cstheme="minorBidi"/>
                <w:sz w:val="22"/>
                <w:szCs w:val="22"/>
              </w:rPr>
              <w:t xml:space="preserve">” -&gt; </w:t>
            </w:r>
            <w:r w:rsidR="00C90324">
              <w:rPr>
                <w:rFonts w:asciiTheme="minorHAnsi" w:eastAsiaTheme="minorEastAsia" w:hAnsiTheme="minorHAnsi" w:cstheme="minorBidi"/>
                <w:sz w:val="22"/>
                <w:szCs w:val="22"/>
              </w:rPr>
              <w:t>“</w:t>
            </w:r>
            <w:r w:rsidR="00ED3527">
              <w:rPr>
                <w:rFonts w:asciiTheme="minorHAnsi" w:eastAsiaTheme="minorEastAsia" w:hAnsiTheme="minorHAnsi" w:cstheme="minorBidi"/>
                <w:sz w:val="22"/>
                <w:szCs w:val="22"/>
              </w:rPr>
              <w:t>Account settings</w:t>
            </w:r>
            <w:r w:rsidR="00677026">
              <w:rPr>
                <w:rFonts w:asciiTheme="minorHAnsi" w:eastAsiaTheme="minorEastAsia" w:hAnsiTheme="minorHAnsi" w:cstheme="minorBidi"/>
                <w:sz w:val="22"/>
                <w:szCs w:val="22"/>
              </w:rPr>
              <w:t>”</w:t>
            </w:r>
            <w:r w:rsidR="003E7DC0">
              <w:rPr>
                <w:rFonts w:asciiTheme="minorHAnsi" w:eastAsiaTheme="minorEastAsia" w:hAnsiTheme="minorHAnsi" w:cstheme="minorBidi"/>
                <w:sz w:val="22"/>
                <w:szCs w:val="22"/>
              </w:rPr>
              <w:t xml:space="preserve"> -&gt; </w:t>
            </w:r>
            <w:r w:rsidR="00A71219">
              <w:rPr>
                <w:rFonts w:asciiTheme="minorHAnsi" w:eastAsiaTheme="minorEastAsia" w:hAnsiTheme="minorHAnsi" w:cstheme="minorBidi"/>
                <w:sz w:val="22"/>
                <w:szCs w:val="22"/>
              </w:rPr>
              <w:t>“</w:t>
            </w:r>
            <w:r w:rsidR="00ED3527">
              <w:rPr>
                <w:rFonts w:asciiTheme="minorHAnsi" w:eastAsiaTheme="minorEastAsia" w:hAnsiTheme="minorHAnsi" w:cstheme="minorBidi"/>
                <w:sz w:val="22"/>
                <w:szCs w:val="22"/>
              </w:rPr>
              <w:t xml:space="preserve">Change </w:t>
            </w:r>
            <w:r w:rsidR="005E2DF9">
              <w:rPr>
                <w:rFonts w:asciiTheme="minorHAnsi" w:eastAsiaTheme="minorEastAsia" w:hAnsiTheme="minorHAnsi" w:cstheme="minorBidi"/>
                <w:sz w:val="22"/>
                <w:szCs w:val="22"/>
              </w:rPr>
              <w:t>p</w:t>
            </w:r>
            <w:r w:rsidR="00ED3527">
              <w:rPr>
                <w:rFonts w:asciiTheme="minorHAnsi" w:eastAsiaTheme="minorEastAsia" w:hAnsiTheme="minorHAnsi" w:cstheme="minorBidi"/>
                <w:sz w:val="22"/>
                <w:szCs w:val="22"/>
              </w:rPr>
              <w:t>assword</w:t>
            </w:r>
            <w:r w:rsidR="00A71219">
              <w:rPr>
                <w:rFonts w:asciiTheme="minorHAnsi" w:eastAsiaTheme="minorEastAsia" w:hAnsiTheme="minorHAnsi" w:cstheme="minorBidi"/>
                <w:sz w:val="22"/>
                <w:szCs w:val="22"/>
              </w:rPr>
              <w:t>”.</w:t>
            </w:r>
          </w:p>
          <w:p w14:paraId="43C53368" w14:textId="66A4128E" w:rsidR="00357AFD" w:rsidRPr="00D43E77" w:rsidRDefault="00357AFD" w:rsidP="0020660C">
            <w:pPr>
              <w:numPr>
                <w:ilvl w:val="0"/>
                <w:numId w:val="27"/>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trang này, người dùng nhập vào </w:t>
            </w:r>
            <w:r w:rsidR="000A78E6">
              <w:rPr>
                <w:rFonts w:asciiTheme="minorHAnsi" w:eastAsiaTheme="minorEastAsia" w:hAnsiTheme="minorHAnsi" w:cstheme="minorBidi"/>
                <w:sz w:val="22"/>
                <w:szCs w:val="22"/>
              </w:rPr>
              <w:t xml:space="preserve">mật khẩu </w:t>
            </w:r>
            <w:r w:rsidR="000917DB">
              <w:rPr>
                <w:rFonts w:asciiTheme="minorHAnsi" w:eastAsiaTheme="minorEastAsia" w:hAnsiTheme="minorHAnsi" w:cstheme="minorBidi"/>
                <w:sz w:val="22"/>
                <w:szCs w:val="22"/>
              </w:rPr>
              <w:t xml:space="preserve">hiện tại, </w:t>
            </w:r>
            <w:r w:rsidR="00CB4BE2">
              <w:rPr>
                <w:rFonts w:asciiTheme="minorHAnsi" w:eastAsiaTheme="minorEastAsia" w:hAnsiTheme="minorHAnsi" w:cstheme="minorBidi"/>
                <w:sz w:val="22"/>
                <w:szCs w:val="22"/>
              </w:rPr>
              <w:t xml:space="preserve">mật khẩu </w:t>
            </w:r>
            <w:r w:rsidR="00AF50EA">
              <w:rPr>
                <w:rFonts w:asciiTheme="minorHAnsi" w:eastAsiaTheme="minorEastAsia" w:hAnsiTheme="minorHAnsi" w:cstheme="minorBidi"/>
                <w:sz w:val="22"/>
                <w:szCs w:val="22"/>
              </w:rPr>
              <w:t>mới và xác nhận mật khẩu mới</w:t>
            </w:r>
            <w:r w:rsidRPr="00D43E77">
              <w:rPr>
                <w:rFonts w:asciiTheme="minorHAnsi" w:eastAsiaTheme="minorEastAsia" w:hAnsiTheme="minorHAnsi" w:cstheme="minorBidi"/>
                <w:sz w:val="22"/>
                <w:szCs w:val="22"/>
              </w:rPr>
              <w:t>.</w:t>
            </w:r>
          </w:p>
          <w:p w14:paraId="78F646AA" w14:textId="0BD38380" w:rsidR="00357AFD" w:rsidRPr="00D43E77" w:rsidRDefault="00357AFD" w:rsidP="0020660C">
            <w:pPr>
              <w:numPr>
                <w:ilvl w:val="0"/>
                <w:numId w:val="27"/>
              </w:numPr>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Người dùng ấn “</w:t>
            </w:r>
            <w:r w:rsidR="00442B16">
              <w:rPr>
                <w:rFonts w:asciiTheme="minorHAnsi" w:eastAsiaTheme="minorEastAsia" w:hAnsiTheme="minorHAnsi" w:cstheme="minorBidi"/>
                <w:sz w:val="22"/>
                <w:szCs w:val="22"/>
              </w:rPr>
              <w:t xml:space="preserve">Save </w:t>
            </w:r>
            <w:r w:rsidR="005E2DF9">
              <w:rPr>
                <w:rFonts w:asciiTheme="minorHAnsi" w:eastAsiaTheme="minorEastAsia" w:hAnsiTheme="minorHAnsi" w:cstheme="minorBidi"/>
                <w:sz w:val="22"/>
                <w:szCs w:val="22"/>
              </w:rPr>
              <w:t>C</w:t>
            </w:r>
            <w:r w:rsidR="00442B16">
              <w:rPr>
                <w:rFonts w:asciiTheme="minorHAnsi" w:eastAsiaTheme="minorEastAsia" w:hAnsiTheme="minorHAnsi" w:cstheme="minorBidi"/>
                <w:sz w:val="22"/>
                <w:szCs w:val="22"/>
              </w:rPr>
              <w:t>hanges</w:t>
            </w:r>
            <w:r>
              <w:rPr>
                <w:rFonts w:asciiTheme="minorHAnsi" w:eastAsiaTheme="minorEastAsia" w:hAnsiTheme="minorHAnsi" w:cstheme="minorBidi"/>
                <w:sz w:val="22"/>
                <w:szCs w:val="22"/>
              </w:rPr>
              <w:t>” để hoàn tất quá trình cài mật khẩu mới.</w:t>
            </w:r>
          </w:p>
        </w:tc>
      </w:tr>
      <w:tr w:rsidR="00357AFD" w14:paraId="5CE09CD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32B0FF9A"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A7F1EC5" w14:textId="27BE69C4" w:rsidR="00357AFD" w:rsidRDefault="00357AFD"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1: Người dùng </w:t>
            </w:r>
            <w:r>
              <w:rPr>
                <w:rFonts w:ascii="Calibri" w:hAnsi="Calibri" w:cs="Calibri"/>
                <w:b/>
                <w:bCs/>
                <w:sz w:val="22"/>
                <w:szCs w:val="22"/>
                <w:lang w:eastAsia="en-GB"/>
              </w:rPr>
              <w:t xml:space="preserve">nhập sai mật khẩu </w:t>
            </w:r>
            <w:r w:rsidR="00072E30">
              <w:rPr>
                <w:rFonts w:ascii="Calibri" w:hAnsi="Calibri" w:cs="Calibri"/>
                <w:b/>
                <w:bCs/>
                <w:sz w:val="22"/>
                <w:szCs w:val="22"/>
                <w:lang w:eastAsia="en-GB"/>
              </w:rPr>
              <w:t>hiện tại</w:t>
            </w:r>
            <w:r>
              <w:rPr>
                <w:rFonts w:ascii="Calibri" w:hAnsi="Calibri" w:cs="Calibri"/>
                <w:b/>
                <w:bCs/>
                <w:sz w:val="22"/>
                <w:szCs w:val="22"/>
                <w:lang w:eastAsia="en-GB"/>
              </w:rPr>
              <w:t>.</w:t>
            </w:r>
          </w:p>
          <w:p w14:paraId="39CC48A1" w14:textId="45827134" w:rsidR="00357AFD" w:rsidRDefault="00357AFD" w:rsidP="0020660C">
            <w:pPr>
              <w:numPr>
                <w:ilvl w:val="0"/>
                <w:numId w:val="28"/>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bước </w:t>
            </w:r>
            <w:r w:rsidR="00072E3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của Basic Flow, người dùng nhập lại mật khẩu </w:t>
            </w:r>
            <w:r w:rsidR="00072E30">
              <w:rPr>
                <w:rFonts w:asciiTheme="minorHAnsi" w:eastAsiaTheme="minorEastAsia" w:hAnsiTheme="minorHAnsi" w:cstheme="minorBidi"/>
                <w:sz w:val="22"/>
                <w:szCs w:val="22"/>
              </w:rPr>
              <w:t>hiện tại</w:t>
            </w:r>
            <w:r>
              <w:rPr>
                <w:rFonts w:asciiTheme="minorHAnsi" w:eastAsiaTheme="minorEastAsia" w:hAnsiTheme="minorHAnsi" w:cstheme="minorBidi"/>
                <w:sz w:val="22"/>
                <w:szCs w:val="22"/>
              </w:rPr>
              <w:t>.</w:t>
            </w:r>
          </w:p>
          <w:p w14:paraId="7944F01E" w14:textId="38F98A2A" w:rsidR="00357AFD" w:rsidRPr="00072E30" w:rsidRDefault="00357AFD" w:rsidP="0020660C">
            <w:pPr>
              <w:numPr>
                <w:ilvl w:val="0"/>
                <w:numId w:val="28"/>
              </w:numPr>
              <w:tabs>
                <w:tab w:val="clear" w:pos="1449"/>
              </w:tabs>
              <w:ind w:left="675"/>
              <w:jc w:val="both"/>
              <w:rPr>
                <w:rFonts w:ascii="Calibri" w:hAnsi="Calibri" w:cs="Calibri"/>
                <w:sz w:val="22"/>
                <w:szCs w:val="22"/>
                <w:lang w:val="en-GB" w:eastAsia="en-GB"/>
              </w:rPr>
            </w:pPr>
            <w:r>
              <w:rPr>
                <w:rFonts w:ascii="Calibri" w:hAnsi="Calibri" w:cs="Calibri"/>
                <w:sz w:val="22"/>
                <w:szCs w:val="22"/>
                <w:lang w:eastAsia="en-GB"/>
              </w:rPr>
              <w:t xml:space="preserve">Tiếp tục bước </w:t>
            </w:r>
            <w:r w:rsidR="00072E30">
              <w:rPr>
                <w:rFonts w:ascii="Calibri" w:hAnsi="Calibri" w:cs="Calibri"/>
                <w:sz w:val="22"/>
                <w:szCs w:val="22"/>
                <w:lang w:eastAsia="en-GB"/>
              </w:rPr>
              <w:t>3</w:t>
            </w:r>
            <w:r>
              <w:rPr>
                <w:rFonts w:ascii="Calibri" w:hAnsi="Calibri" w:cs="Calibri"/>
                <w:sz w:val="22"/>
                <w:szCs w:val="22"/>
                <w:lang w:eastAsia="en-GB"/>
              </w:rPr>
              <w:t xml:space="preserve"> của Basic Flow.</w:t>
            </w:r>
          </w:p>
          <w:p w14:paraId="5A82E7D6" w14:textId="43805A52" w:rsidR="00072E30" w:rsidRDefault="00072E30" w:rsidP="00072E30">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w:t>
            </w:r>
            <w:r>
              <w:rPr>
                <w:rFonts w:ascii="Calibri" w:hAnsi="Calibri" w:cs="Calibri"/>
                <w:b/>
                <w:bCs/>
                <w:sz w:val="22"/>
                <w:szCs w:val="22"/>
                <w:lang w:eastAsia="en-GB"/>
              </w:rPr>
              <w:t>2</w:t>
            </w:r>
            <w:r w:rsidRPr="106C6ABE">
              <w:rPr>
                <w:rFonts w:ascii="Calibri" w:hAnsi="Calibri" w:cs="Calibri"/>
                <w:b/>
                <w:bCs/>
                <w:sz w:val="22"/>
                <w:szCs w:val="22"/>
                <w:lang w:eastAsia="en-GB"/>
              </w:rPr>
              <w:t xml:space="preserve">: Người dùng </w:t>
            </w:r>
            <w:r>
              <w:rPr>
                <w:rFonts w:ascii="Calibri" w:hAnsi="Calibri" w:cs="Calibri"/>
                <w:b/>
                <w:bCs/>
                <w:sz w:val="22"/>
                <w:szCs w:val="22"/>
                <w:lang w:eastAsia="en-GB"/>
              </w:rPr>
              <w:t>nhập sai mật khẩu xác nhận.</w:t>
            </w:r>
          </w:p>
          <w:p w14:paraId="2BD2BEE6" w14:textId="77777777" w:rsidR="00072E30" w:rsidRDefault="00072E30" w:rsidP="0020660C">
            <w:pPr>
              <w:numPr>
                <w:ilvl w:val="0"/>
                <w:numId w:val="35"/>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Tại bước 5 của Basic Flow, người dùng nhập lại mật khẩu xác nhận.</w:t>
            </w:r>
          </w:p>
          <w:p w14:paraId="6D0B12E4" w14:textId="77777777" w:rsidR="00357AFD" w:rsidRPr="00072E30" w:rsidRDefault="00357AFD" w:rsidP="0020660C">
            <w:pPr>
              <w:numPr>
                <w:ilvl w:val="0"/>
                <w:numId w:val="35"/>
              </w:numPr>
              <w:tabs>
                <w:tab w:val="clear" w:pos="1449"/>
              </w:tabs>
              <w:ind w:left="675"/>
              <w:jc w:val="both"/>
              <w:rPr>
                <w:rFonts w:asciiTheme="minorHAnsi" w:eastAsiaTheme="minorEastAsia" w:hAnsiTheme="minorHAnsi" w:cstheme="minorBidi"/>
                <w:sz w:val="22"/>
                <w:szCs w:val="22"/>
              </w:rPr>
            </w:pPr>
            <w:r>
              <w:rPr>
                <w:rFonts w:ascii="Calibri" w:hAnsi="Calibri" w:cs="Calibri"/>
                <w:sz w:val="22"/>
                <w:szCs w:val="22"/>
                <w:lang w:eastAsia="en-GB"/>
              </w:rPr>
              <w:t>Tiếp tục bước 6 của Basic Flow.</w:t>
            </w:r>
          </w:p>
        </w:tc>
      </w:tr>
      <w:tr w:rsidR="00357AFD" w14:paraId="204DD34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2FED4F5A"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3F881FC" w14:textId="77777777" w:rsidR="00A516EA" w:rsidRPr="00A516EA" w:rsidRDefault="00A516EA" w:rsidP="0020660C">
            <w:pPr>
              <w:pStyle w:val="ListParagraph"/>
              <w:numPr>
                <w:ilvl w:val="0"/>
                <w:numId w:val="36"/>
              </w:numPr>
              <w:spacing w:line="240" w:lineRule="auto"/>
              <w:rPr>
                <w:rFonts w:ascii="Segoe UI" w:hAnsi="Segoe UI" w:cs="Segoe UI"/>
                <w:sz w:val="18"/>
                <w:szCs w:val="18"/>
                <w:lang w:val="en-GB" w:eastAsia="en-GB"/>
              </w:rPr>
            </w:pPr>
            <w:r>
              <w:rPr>
                <w:rFonts w:ascii="Calibri" w:hAnsi="Calibri" w:cs="Calibri"/>
                <w:lang w:eastAsia="en-GB"/>
              </w:rPr>
              <w:t>Người dùng phải đăng nhập tài khoản.</w:t>
            </w:r>
          </w:p>
          <w:p w14:paraId="3E09FD79" w14:textId="15F8AC67" w:rsidR="00357AFD" w:rsidRDefault="00357AFD" w:rsidP="0020660C">
            <w:pPr>
              <w:pStyle w:val="ListParagraph"/>
              <w:numPr>
                <w:ilvl w:val="0"/>
                <w:numId w:val="36"/>
              </w:numPr>
              <w:spacing w:line="240" w:lineRule="auto"/>
              <w:rPr>
                <w:rFonts w:ascii="Segoe UI" w:hAnsi="Segoe UI" w:cs="Segoe UI"/>
                <w:sz w:val="18"/>
                <w:szCs w:val="18"/>
                <w:lang w:val="en-GB" w:eastAsia="en-GB"/>
              </w:rPr>
            </w:pPr>
            <w:r w:rsidRPr="106C6ABE">
              <w:rPr>
                <w:rFonts w:ascii="Calibri" w:hAnsi="Calibri" w:cs="Calibri"/>
                <w:lang w:eastAsia="en-GB"/>
              </w:rPr>
              <w:t xml:space="preserve">Người dùng đến url: </w:t>
            </w:r>
            <w:hyperlink r:id="rId17" w:history="1">
              <w:r w:rsidR="00FE715D" w:rsidRPr="00C06E96">
                <w:rPr>
                  <w:rStyle w:val="Hyperlink"/>
                  <w:rFonts w:ascii="Calibri" w:hAnsi="Calibri" w:cs="Calibri"/>
                  <w:lang w:eastAsia="en-GB"/>
                </w:rPr>
                <w:t>www.anngon.com.vn/account/settings/password</w:t>
              </w:r>
            </w:hyperlink>
            <w:r w:rsidR="00FE715D">
              <w:rPr>
                <w:rFonts w:ascii="Calibri" w:hAnsi="Calibri" w:cs="Calibri"/>
                <w:color w:val="0070C0"/>
                <w:u w:val="single"/>
                <w:lang w:eastAsia="en-GB"/>
              </w:rPr>
              <w:t xml:space="preserve"> </w:t>
            </w:r>
          </w:p>
        </w:tc>
      </w:tr>
      <w:tr w:rsidR="00357AFD" w14:paraId="72D4C422"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4AE960B"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8BF02A2"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w:t>
            </w:r>
            <w:r>
              <w:rPr>
                <w:rFonts w:ascii="Calibri" w:hAnsi="Calibri" w:cs="Calibri"/>
                <w:sz w:val="22"/>
                <w:szCs w:val="22"/>
                <w:lang w:eastAsia="en-GB"/>
              </w:rPr>
              <w:t>đổi mật khẩu thành công</w:t>
            </w:r>
          </w:p>
        </w:tc>
      </w:tr>
    </w:tbl>
    <w:p w14:paraId="2D55CD87" w14:textId="77777777" w:rsidR="00357AFD" w:rsidRPr="00357AFD" w:rsidRDefault="00357AFD" w:rsidP="00357AFD">
      <w:pPr>
        <w:pStyle w:val="ListParagraph"/>
        <w:ind w:left="1080"/>
        <w:rPr>
          <w:rFonts w:ascii="Arial" w:eastAsia="Arial" w:hAnsi="Arial" w:cs="Arial"/>
          <w:b/>
          <w:bCs/>
        </w:rPr>
      </w:pPr>
    </w:p>
    <w:p w14:paraId="554DEDF8" w14:textId="58BDFE5A" w:rsidR="0005505A" w:rsidRPr="00425F94" w:rsidRDefault="731E5BBC" w:rsidP="00BA590E">
      <w:pPr>
        <w:pStyle w:val="Heading2"/>
        <w:numPr>
          <w:ilvl w:val="1"/>
          <w:numId w:val="10"/>
        </w:numPr>
        <w:ind w:left="426"/>
        <w:rPr>
          <w:rFonts w:eastAsia="Arial" w:cs="Arial"/>
          <w:sz w:val="22"/>
          <w:szCs w:val="22"/>
        </w:rPr>
      </w:pPr>
      <w:r w:rsidRPr="731E5BBC">
        <w:rPr>
          <w:rFonts w:eastAsia="Arial" w:cs="Arial"/>
          <w:sz w:val="22"/>
          <w:szCs w:val="22"/>
        </w:rPr>
        <w:t>Use</w:t>
      </w:r>
      <w:r w:rsidR="0005505A" w:rsidRPr="00425F94">
        <w:rPr>
          <w:rFonts w:eastAsia="Arial" w:cs="Arial"/>
          <w:sz w:val="22"/>
          <w:szCs w:val="22"/>
        </w:rPr>
        <w:t xml:space="preserve">-case: </w:t>
      </w:r>
      <w:r w:rsidR="00256B7C" w:rsidRPr="00425F94">
        <w:rPr>
          <w:rFonts w:eastAsia="Arial" w:cs="Arial"/>
          <w:sz w:val="22"/>
          <w:szCs w:val="22"/>
        </w:rPr>
        <w:t>Xác lập trang cá nhân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E08D8" w:rsidRPr="001E1F19" w14:paraId="32B630D6"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3AB19E"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BCEBFD" w14:textId="4809FBAF" w:rsidR="00FE08D8" w:rsidRPr="001E1F19" w:rsidRDefault="00FE08D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Xác lập </w:t>
            </w:r>
            <w:r w:rsidR="00506E68">
              <w:rPr>
                <w:rFonts w:asciiTheme="minorHAnsi" w:eastAsiaTheme="minorHAnsi" w:hAnsiTheme="minorHAnsi" w:cstheme="minorBidi"/>
                <w:sz w:val="22"/>
                <w:szCs w:val="22"/>
              </w:rPr>
              <w:t>trang cá nhân</w:t>
            </w:r>
          </w:p>
        </w:tc>
      </w:tr>
      <w:tr w:rsidR="00FE08D8" w:rsidRPr="001E1F19" w14:paraId="2F2CCF7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27C591D"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7735912" w14:textId="585BCC3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1B25C9">
              <w:rPr>
                <w:rFonts w:asciiTheme="minorHAnsi" w:eastAsiaTheme="minorHAnsi" w:hAnsiTheme="minorHAnsi" w:cstheme="minorBidi"/>
                <w:sz w:val="22"/>
                <w:szCs w:val="22"/>
              </w:rPr>
              <w:t>thiết lập thông tin cá nhân</w:t>
            </w:r>
            <w:r w:rsidR="00864D69">
              <w:rPr>
                <w:rFonts w:asciiTheme="minorHAnsi" w:eastAsiaTheme="minorHAnsi" w:hAnsiTheme="minorHAnsi" w:cstheme="minorBidi"/>
                <w:sz w:val="22"/>
                <w:szCs w:val="22"/>
              </w:rPr>
              <w:t xml:space="preserve"> của mình</w:t>
            </w:r>
          </w:p>
        </w:tc>
      </w:tr>
      <w:tr w:rsidR="00FE08D8" w:rsidRPr="001E1F19" w14:paraId="0CD58A0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2016D1"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18432B"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FE08D8" w:rsidRPr="001E1F19" w14:paraId="66438D85"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44B2"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8E1612B" w14:textId="7E182002" w:rsidR="00FE08D8" w:rsidRPr="001E1F19" w:rsidRDefault="00FE08D8" w:rsidP="00BD0FEB">
            <w:pPr>
              <w:pStyle w:val="ListParagraph"/>
              <w:numPr>
                <w:ilvl w:val="0"/>
                <w:numId w:val="17"/>
              </w:numPr>
              <w:tabs>
                <w:tab w:val="clear" w:pos="1449"/>
                <w:tab w:val="num" w:pos="783"/>
              </w:tabs>
              <w:ind w:left="714" w:hanging="357"/>
              <w:jc w:val="both"/>
            </w:pPr>
            <w:r w:rsidRPr="00BD0FEB">
              <w:t xml:space="preserve">Tại trang </w:t>
            </w:r>
            <w:r w:rsidRPr="001E1F19">
              <w:t>chủ của Website, người dùng nhấn chọn vào nút ‘</w:t>
            </w:r>
            <w:r w:rsidR="00BF4C67">
              <w:t>Account</w:t>
            </w:r>
            <w:r w:rsidRPr="001E1F19">
              <w:t xml:space="preserve">’ để chuyển tới trang </w:t>
            </w:r>
            <w:r w:rsidR="00D622E7">
              <w:t>cá nhân của mình</w:t>
            </w:r>
            <w:r w:rsidRPr="001E1F19">
              <w:t>.</w:t>
            </w:r>
          </w:p>
          <w:p w14:paraId="395975E1" w14:textId="03CC9A2D" w:rsidR="00FE08D8" w:rsidRPr="001E1F19" w:rsidRDefault="003310EE" w:rsidP="00BD0FEB">
            <w:pPr>
              <w:pStyle w:val="ListParagraph"/>
              <w:numPr>
                <w:ilvl w:val="0"/>
                <w:numId w:val="17"/>
              </w:numPr>
              <w:tabs>
                <w:tab w:val="clear" w:pos="1449"/>
                <w:tab w:val="num" w:pos="783"/>
              </w:tabs>
              <w:ind w:left="714" w:hanging="357"/>
              <w:jc w:val="both"/>
            </w:pPr>
            <w:r w:rsidRPr="00BD0FEB">
              <w:t>T</w:t>
            </w:r>
            <w:r>
              <w:t xml:space="preserve">ại trang này, người dùng có thể chỉnh sửa thông tin cá nhân </w:t>
            </w:r>
            <w:r w:rsidR="0010123F">
              <w:t xml:space="preserve">như </w:t>
            </w:r>
            <w:r w:rsidR="00A77B5C">
              <w:t>email, số điện thoại, địa chỉ..</w:t>
            </w:r>
            <w:r w:rsidR="00FE08D8" w:rsidRPr="001E1F19">
              <w:t>.</w:t>
            </w:r>
          </w:p>
          <w:p w14:paraId="36DD639F" w14:textId="13145D48" w:rsidR="00FE08D8" w:rsidRPr="001E1F19" w:rsidRDefault="00EE51F1" w:rsidP="00BD0FEB">
            <w:pPr>
              <w:pStyle w:val="ListParagraph"/>
              <w:numPr>
                <w:ilvl w:val="0"/>
                <w:numId w:val="17"/>
              </w:numPr>
              <w:tabs>
                <w:tab w:val="clear" w:pos="1449"/>
                <w:tab w:val="num" w:pos="783"/>
              </w:tabs>
              <w:ind w:left="714" w:hanging="357"/>
              <w:jc w:val="both"/>
            </w:pPr>
            <w:r>
              <w:t>Nhấn chọn ‘</w:t>
            </w:r>
            <w:r w:rsidR="00442B16">
              <w:t>Save</w:t>
            </w:r>
            <w:r>
              <w:t xml:space="preserve">’ để hoàn tất </w:t>
            </w:r>
            <w:r w:rsidR="00212DCC">
              <w:t xml:space="preserve">quá trình thay </w:t>
            </w:r>
            <w:r w:rsidR="00054E77">
              <w:t>đổi thông tin</w:t>
            </w:r>
            <w:r w:rsidR="00FE08D8" w:rsidRPr="001E1F19">
              <w:t>.</w:t>
            </w:r>
          </w:p>
        </w:tc>
      </w:tr>
      <w:tr w:rsidR="00FE08D8" w:rsidRPr="00B27A5A" w14:paraId="2B48E61C"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992173"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3721FE" w14:textId="59037D80" w:rsidR="001E6A86" w:rsidRPr="00B27A5A" w:rsidRDefault="00FE08D8" w:rsidP="001E6A86">
            <w:pPr>
              <w:rPr>
                <w:rFonts w:ascii="Calibri" w:hAnsi="Calibri" w:cs="Calibri"/>
                <w:sz w:val="22"/>
                <w:szCs w:val="22"/>
                <w:lang w:val="en-GB" w:eastAsia="en-GB"/>
              </w:rPr>
            </w:pPr>
            <w:r w:rsidRPr="00B27A5A">
              <w:rPr>
                <w:rFonts w:ascii="Calibri" w:hAnsi="Calibri" w:cs="Calibri"/>
                <w:b/>
                <w:bCs/>
                <w:sz w:val="22"/>
                <w:szCs w:val="22"/>
                <w:lang w:eastAsia="en-GB"/>
              </w:rPr>
              <w:t xml:space="preserve">Alternative flow: </w:t>
            </w:r>
            <w:r w:rsidR="0023459B" w:rsidRPr="00DF45F7">
              <w:rPr>
                <w:rFonts w:asciiTheme="minorHAnsi" w:eastAsiaTheme="minorHAnsi" w:hAnsiTheme="minorHAnsi" w:cstheme="minorBidi"/>
                <w:b/>
                <w:sz w:val="22"/>
                <w:szCs w:val="22"/>
              </w:rPr>
              <w:t>Người dùng chưa nhập đủ những thông tin bắt buộc</w:t>
            </w:r>
          </w:p>
          <w:p w14:paraId="6AE12D35" w14:textId="0C4582D3" w:rsidR="00374574" w:rsidRPr="00E442A7" w:rsidRDefault="00374574" w:rsidP="00374574">
            <w:pPr>
              <w:pStyle w:val="ListParagraph"/>
              <w:numPr>
                <w:ilvl w:val="0"/>
                <w:numId w:val="18"/>
              </w:numPr>
              <w:spacing w:after="0" w:line="240" w:lineRule="auto"/>
              <w:ind w:left="783" w:hanging="425"/>
            </w:pPr>
            <w:r>
              <w:t xml:space="preserve">Từ bước </w:t>
            </w:r>
            <w:r w:rsidR="00284FF9">
              <w:t>2</w:t>
            </w:r>
            <w:r>
              <w:t xml:space="preserve"> của Basic Flow, nếu</w:t>
            </w:r>
            <w:r>
              <w:rPr>
                <w:lang w:val="vi-VN"/>
              </w:rPr>
              <w:t xml:space="preserve"> chưa nhập đủ thông tin bắt buộc, hệ thống sẽ hiển thị ‘</w:t>
            </w:r>
            <w:r w:rsidR="00565615">
              <w:t xml:space="preserve">Please enter </w:t>
            </w:r>
            <w:r w:rsidR="005B40CE">
              <w:t xml:space="preserve">necessary </w:t>
            </w:r>
            <w:r w:rsidR="00050D75">
              <w:t>information</w:t>
            </w:r>
            <w:r>
              <w:rPr>
                <w:lang w:val="vi-VN"/>
              </w:rPr>
              <w:t>’</w:t>
            </w:r>
          </w:p>
          <w:p w14:paraId="728D2171" w14:textId="75C8B21A" w:rsidR="00FE08D8" w:rsidRPr="001E6A86" w:rsidRDefault="00C245B0" w:rsidP="00813D81">
            <w:pPr>
              <w:pStyle w:val="ListParagraph"/>
              <w:numPr>
                <w:ilvl w:val="0"/>
                <w:numId w:val="18"/>
              </w:numPr>
              <w:ind w:left="783" w:hanging="432"/>
              <w:jc w:val="both"/>
              <w:rPr>
                <w:rFonts w:ascii="Calibri" w:hAnsi="Calibri" w:cs="Calibri"/>
                <w:lang w:val="en-GB" w:eastAsia="en-GB"/>
              </w:rPr>
            </w:pPr>
            <w:r>
              <w:rPr>
                <w:rFonts w:ascii="Calibri" w:hAnsi="Calibri" w:cs="Calibri"/>
                <w:lang w:val="en-GB" w:eastAsia="en-GB"/>
              </w:rPr>
              <w:t>Tiếp t</w:t>
            </w:r>
            <w:r w:rsidR="00A20A17">
              <w:rPr>
                <w:rFonts w:ascii="Calibri" w:hAnsi="Calibri" w:cs="Calibri"/>
                <w:lang w:val="en-GB" w:eastAsia="en-GB"/>
              </w:rPr>
              <w:t>ụ</w:t>
            </w:r>
            <w:r>
              <w:rPr>
                <w:rFonts w:ascii="Calibri" w:hAnsi="Calibri" w:cs="Calibri"/>
                <w:lang w:val="en-GB" w:eastAsia="en-GB"/>
              </w:rPr>
              <w:t xml:space="preserve">c bước 3 </w:t>
            </w:r>
            <w:r w:rsidR="00A76916">
              <w:rPr>
                <w:rFonts w:ascii="Calibri" w:hAnsi="Calibri" w:cs="Calibri"/>
                <w:lang w:val="en-GB" w:eastAsia="en-GB"/>
              </w:rPr>
              <w:t xml:space="preserve">của </w:t>
            </w:r>
            <w:r w:rsidR="00D21FA9">
              <w:rPr>
                <w:rFonts w:ascii="Calibri" w:hAnsi="Calibri" w:cs="Calibri"/>
                <w:lang w:val="en-GB" w:eastAsia="en-GB"/>
              </w:rPr>
              <w:t>Basic Flow</w:t>
            </w:r>
          </w:p>
        </w:tc>
      </w:tr>
      <w:tr w:rsidR="00FE08D8" w:rsidRPr="00B27A5A" w14:paraId="4C945A2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6B095F7"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75FDBE" w14:textId="6CAF29D9"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8" w:history="1">
              <w:r w:rsidR="000904DF" w:rsidRPr="00C06E96">
                <w:rPr>
                  <w:rStyle w:val="Hyperlink"/>
                  <w:rFonts w:ascii="Calibri" w:hAnsi="Calibri" w:cs="Calibri"/>
                  <w:sz w:val="22"/>
                  <w:szCs w:val="22"/>
                  <w:lang w:eastAsia="en-GB"/>
                </w:rPr>
                <w:t>www.anngon.com.vn/account/profile</w:t>
              </w:r>
            </w:hyperlink>
            <w:r w:rsidR="000904DF">
              <w:rPr>
                <w:rFonts w:ascii="Calibri" w:hAnsi="Calibri" w:cs="Calibri"/>
                <w:color w:val="0070C0"/>
                <w:sz w:val="22"/>
                <w:szCs w:val="22"/>
                <w:u w:val="single"/>
                <w:lang w:eastAsia="en-GB"/>
              </w:rPr>
              <w:t xml:space="preserve"> </w:t>
            </w:r>
          </w:p>
        </w:tc>
      </w:tr>
      <w:tr w:rsidR="00FE08D8" w:rsidRPr="00B27A5A" w14:paraId="0B6CA0EA"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52AAB5"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6BD238" w14:textId="572A64ED"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D2791E">
              <w:rPr>
                <w:rFonts w:ascii="Calibri" w:hAnsi="Calibri" w:cs="Calibri"/>
                <w:sz w:val="22"/>
                <w:szCs w:val="22"/>
                <w:lang w:eastAsia="en-GB"/>
              </w:rPr>
              <w:t>thiết lập thông tin cá nhân</w:t>
            </w:r>
            <w:r>
              <w:rPr>
                <w:rFonts w:ascii="Calibri" w:hAnsi="Calibri" w:cs="Calibri"/>
                <w:sz w:val="22"/>
                <w:szCs w:val="22"/>
                <w:lang w:eastAsia="en-GB"/>
              </w:rPr>
              <w:t xml:space="preserve"> mới thành công</w:t>
            </w:r>
            <w:r w:rsidRPr="00B27A5A">
              <w:rPr>
                <w:rFonts w:ascii="Segoe UI" w:hAnsi="Segoe UI" w:cs="Segoe UI"/>
                <w:sz w:val="22"/>
                <w:szCs w:val="22"/>
                <w:lang w:eastAsia="en-GB"/>
              </w:rPr>
              <w:t>.</w:t>
            </w:r>
          </w:p>
        </w:tc>
      </w:tr>
    </w:tbl>
    <w:p w14:paraId="4330BD87" w14:textId="77777777" w:rsidR="004A2190" w:rsidRDefault="004A2190" w:rsidP="0005505A">
      <w:pPr>
        <w:rPr>
          <w:rFonts w:ascii="Arial" w:eastAsia="Arial" w:hAnsi="Arial" w:cs="Arial"/>
          <w:b/>
          <w:bCs/>
        </w:rPr>
      </w:pPr>
    </w:p>
    <w:p w14:paraId="39A25250" w14:textId="71843E25" w:rsidR="00256B7C" w:rsidRDefault="731E5BBC" w:rsidP="008E735E">
      <w:pPr>
        <w:pStyle w:val="ListParagraph"/>
        <w:numPr>
          <w:ilvl w:val="1"/>
          <w:numId w:val="10"/>
        </w:numPr>
        <w:ind w:left="426"/>
        <w:rPr>
          <w:rFonts w:ascii="Arial" w:eastAsia="Arial" w:hAnsi="Arial" w:cs="Arial"/>
          <w:b/>
          <w:bCs/>
        </w:rPr>
      </w:pPr>
      <w:r w:rsidRPr="731E5BBC">
        <w:rPr>
          <w:rFonts w:ascii="Arial" w:eastAsia="Arial" w:hAnsi="Arial" w:cs="Arial"/>
          <w:b/>
          <w:bCs/>
        </w:rPr>
        <w:t>Use</w:t>
      </w:r>
      <w:r w:rsidR="00256B7C" w:rsidRPr="1BDC4DB8">
        <w:rPr>
          <w:rFonts w:ascii="Arial" w:eastAsia="Arial" w:hAnsi="Arial" w:cs="Arial"/>
          <w:b/>
          <w:bCs/>
        </w:rPr>
        <w:t xml:space="preserve">-case: </w:t>
      </w:r>
      <w:r w:rsidR="00256B7C">
        <w:rPr>
          <w:rFonts w:ascii="Arial" w:eastAsia="Arial" w:hAnsi="Arial" w:cs="Arial"/>
          <w:b/>
          <w:bCs/>
        </w:rPr>
        <w:t>Theo dõi người dùng yêu thích</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425F94" w:rsidRPr="001E1F19" w14:paraId="28761817"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58F1DF1"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E7C7A8C" w14:textId="3EA82041" w:rsidR="00425F94" w:rsidRPr="001E1F19" w:rsidRDefault="008A22F6" w:rsidP="008666D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Theo dõi người dùng </w:t>
            </w:r>
            <w:r w:rsidR="00E76C42">
              <w:rPr>
                <w:rFonts w:asciiTheme="minorHAnsi" w:eastAsiaTheme="minorHAnsi" w:hAnsiTheme="minorHAnsi" w:cstheme="minorBidi"/>
                <w:sz w:val="22"/>
                <w:szCs w:val="22"/>
              </w:rPr>
              <w:t>yêu thích</w:t>
            </w:r>
          </w:p>
        </w:tc>
      </w:tr>
      <w:tr w:rsidR="00425F94" w:rsidRPr="001E1F19" w14:paraId="351FBD8F"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586EBEB"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156DBD" w14:textId="2A0BA7BB"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07347A">
              <w:rPr>
                <w:rFonts w:asciiTheme="minorHAnsi" w:eastAsiaTheme="minorHAnsi" w:hAnsiTheme="minorHAnsi" w:cstheme="minorBidi"/>
                <w:sz w:val="22"/>
                <w:szCs w:val="22"/>
              </w:rPr>
              <w:t xml:space="preserve">theo dõi </w:t>
            </w:r>
            <w:r w:rsidR="00D01242">
              <w:rPr>
                <w:rFonts w:asciiTheme="minorHAnsi" w:eastAsiaTheme="minorHAnsi" w:hAnsiTheme="minorHAnsi" w:cstheme="minorBidi"/>
                <w:sz w:val="22"/>
                <w:szCs w:val="22"/>
              </w:rPr>
              <w:t xml:space="preserve">người dùng khác </w:t>
            </w:r>
            <w:r w:rsidR="0007347A">
              <w:rPr>
                <w:rFonts w:asciiTheme="minorHAnsi" w:eastAsiaTheme="minorHAnsi" w:hAnsiTheme="minorHAnsi" w:cstheme="minorBidi"/>
                <w:sz w:val="22"/>
                <w:szCs w:val="22"/>
              </w:rPr>
              <w:t xml:space="preserve">và nhận thông báo </w:t>
            </w:r>
            <w:r w:rsidR="005642C6">
              <w:rPr>
                <w:rFonts w:asciiTheme="minorHAnsi" w:eastAsiaTheme="minorHAnsi" w:hAnsiTheme="minorHAnsi" w:cstheme="minorBidi"/>
                <w:sz w:val="22"/>
                <w:szCs w:val="22"/>
              </w:rPr>
              <w:t xml:space="preserve">khi người được theo dõi </w:t>
            </w:r>
            <w:r w:rsidR="00D73B53">
              <w:rPr>
                <w:rFonts w:asciiTheme="minorHAnsi" w:eastAsiaTheme="minorHAnsi" w:hAnsiTheme="minorHAnsi" w:cstheme="minorBidi"/>
                <w:sz w:val="22"/>
                <w:szCs w:val="22"/>
              </w:rPr>
              <w:t>đăng tải một công thức nấu ăn mới</w:t>
            </w:r>
          </w:p>
        </w:tc>
      </w:tr>
      <w:tr w:rsidR="00425F94" w:rsidRPr="001E1F19" w14:paraId="1CFEE19C"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DB7DEE2"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1EE45F7"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425F94" w:rsidRPr="001E1F19" w14:paraId="38B2D35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21DF15"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78186D" w14:textId="3D672ACF" w:rsidR="00425F94" w:rsidRDefault="00B43B7C" w:rsidP="00877865">
            <w:pPr>
              <w:pStyle w:val="ListParagraph"/>
              <w:numPr>
                <w:ilvl w:val="0"/>
                <w:numId w:val="20"/>
              </w:numPr>
              <w:tabs>
                <w:tab w:val="clear" w:pos="1449"/>
                <w:tab w:val="num" w:pos="1089"/>
              </w:tabs>
              <w:ind w:left="783" w:hanging="425"/>
              <w:jc w:val="both"/>
            </w:pPr>
            <w:r>
              <w:t xml:space="preserve">Người dùng </w:t>
            </w:r>
            <w:r w:rsidR="002C1C89">
              <w:t xml:space="preserve">nhấn vào </w:t>
            </w:r>
            <w:r w:rsidR="004E7EF5">
              <w:t xml:space="preserve">ảnh đại diện hoặc tên của người dùng khác </w:t>
            </w:r>
            <w:r w:rsidR="00BD74DF">
              <w:t>muốn theo dõi</w:t>
            </w:r>
            <w:r w:rsidR="004E7EF5">
              <w:t xml:space="preserve"> để chuyển đến trang cá nhân của người đó.</w:t>
            </w:r>
          </w:p>
          <w:p w14:paraId="2F00470F" w14:textId="3EC3DFFD" w:rsidR="00425F94" w:rsidRPr="001E1F19" w:rsidRDefault="00425F94" w:rsidP="00877865">
            <w:pPr>
              <w:pStyle w:val="ListParagraph"/>
              <w:numPr>
                <w:ilvl w:val="0"/>
                <w:numId w:val="20"/>
              </w:numPr>
              <w:tabs>
                <w:tab w:val="clear" w:pos="1449"/>
                <w:tab w:val="num" w:pos="783"/>
              </w:tabs>
              <w:ind w:left="714" w:hanging="357"/>
              <w:jc w:val="both"/>
            </w:pPr>
            <w:r w:rsidRPr="00BD0FEB">
              <w:t xml:space="preserve">Tại trang này, người dùng </w:t>
            </w:r>
            <w:r w:rsidR="001839FE">
              <w:t>nhấn vào ‘</w:t>
            </w:r>
            <w:r w:rsidR="0063270E">
              <w:t>Follow</w:t>
            </w:r>
            <w:r w:rsidR="001839FE">
              <w:t>’</w:t>
            </w:r>
            <w:r w:rsidRPr="00BD0FEB">
              <w:t xml:space="preserve"> </w:t>
            </w:r>
            <w:r w:rsidR="001839FE">
              <w:t>để</w:t>
            </w:r>
            <w:r w:rsidRPr="00BD0FEB">
              <w:t xml:space="preserve"> </w:t>
            </w:r>
            <w:r w:rsidR="001F08A0">
              <w:t>theo dõi người dùng này</w:t>
            </w:r>
          </w:p>
        </w:tc>
      </w:tr>
      <w:tr w:rsidR="00425F94" w:rsidRPr="001E6A86" w14:paraId="44A494B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6319C8"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87C53B8" w14:textId="1199EBB8" w:rsidR="00425F94" w:rsidRPr="001E6A86" w:rsidRDefault="00425F94" w:rsidP="009A6C82">
            <w:pPr>
              <w:rPr>
                <w:rFonts w:ascii="Calibri" w:hAnsi="Calibri" w:cs="Calibri"/>
                <w:lang w:val="en-GB" w:eastAsia="en-GB"/>
              </w:rPr>
            </w:pPr>
            <w:r w:rsidRPr="00B27A5A">
              <w:rPr>
                <w:rFonts w:ascii="Calibri" w:hAnsi="Calibri" w:cs="Calibri"/>
                <w:b/>
                <w:bCs/>
                <w:sz w:val="22"/>
                <w:szCs w:val="22"/>
                <w:lang w:eastAsia="en-GB"/>
              </w:rPr>
              <w:t>Alternative flow:</w:t>
            </w:r>
          </w:p>
        </w:tc>
      </w:tr>
      <w:tr w:rsidR="00425F94" w:rsidRPr="00B27A5A" w14:paraId="5C2E38EE"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EAB06F"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F7EBE" w14:textId="4C711B9C"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sidR="00DD2C60">
              <w:rPr>
                <w:rFonts w:ascii="Calibri" w:hAnsi="Calibri" w:cs="Calibri"/>
                <w:sz w:val="22"/>
                <w:szCs w:val="22"/>
                <w:lang w:eastAsia="en-GB"/>
              </w:rPr>
              <w:t xml:space="preserve"> của </w:t>
            </w:r>
            <w:r w:rsidR="00ED3D4F">
              <w:rPr>
                <w:rFonts w:ascii="Calibri" w:hAnsi="Calibri" w:cs="Calibri"/>
                <w:sz w:val="22"/>
                <w:szCs w:val="22"/>
                <w:lang w:eastAsia="en-GB"/>
              </w:rPr>
              <w:t>cá nhân muốn theo dõi</w:t>
            </w:r>
          </w:p>
        </w:tc>
      </w:tr>
      <w:tr w:rsidR="00425F94" w:rsidRPr="00B27A5A" w14:paraId="043D76C8"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4AF09A"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FD4498" w14:textId="7D11E37B"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5D6676">
              <w:rPr>
                <w:rFonts w:ascii="Calibri" w:hAnsi="Calibri" w:cs="Calibri"/>
                <w:sz w:val="22"/>
                <w:szCs w:val="22"/>
                <w:lang w:eastAsia="en-GB"/>
              </w:rPr>
              <w:t>theo dõi người dùng khác</w:t>
            </w:r>
            <w:r>
              <w:rPr>
                <w:rFonts w:ascii="Calibri" w:hAnsi="Calibri" w:cs="Calibri"/>
                <w:sz w:val="22"/>
                <w:szCs w:val="22"/>
                <w:lang w:eastAsia="en-GB"/>
              </w:rPr>
              <w:t xml:space="preserve"> thành công</w:t>
            </w:r>
          </w:p>
        </w:tc>
      </w:tr>
    </w:tbl>
    <w:p w14:paraId="155D81C0" w14:textId="77777777" w:rsidR="00754134" w:rsidRPr="00754134" w:rsidRDefault="00754134" w:rsidP="00754134">
      <w:pPr>
        <w:pStyle w:val="ListParagraph"/>
        <w:ind w:left="1074"/>
        <w:rPr>
          <w:rFonts w:ascii="Arial" w:eastAsia="Arial" w:hAnsi="Arial" w:cs="Arial"/>
          <w:b/>
          <w:bCs/>
        </w:rPr>
      </w:pPr>
    </w:p>
    <w:p w14:paraId="27CE8E35" w14:textId="1A40C8A7" w:rsidR="00692430" w:rsidRDefault="731E5BBC" w:rsidP="007E1B24">
      <w:pPr>
        <w:pStyle w:val="ListParagraph"/>
        <w:numPr>
          <w:ilvl w:val="1"/>
          <w:numId w:val="10"/>
        </w:numPr>
        <w:ind w:left="567" w:hanging="501"/>
        <w:rPr>
          <w:rFonts w:ascii="Arial" w:eastAsia="Arial" w:hAnsi="Arial" w:cs="Arial"/>
          <w:b/>
          <w:bCs/>
        </w:rPr>
      </w:pPr>
      <w:r w:rsidRPr="731E5BBC">
        <w:rPr>
          <w:rFonts w:ascii="Arial" w:eastAsia="Arial" w:hAnsi="Arial" w:cs="Arial"/>
          <w:b/>
          <w:bCs/>
        </w:rPr>
        <w:t>Use</w:t>
      </w:r>
      <w:r w:rsidR="00692430" w:rsidRPr="1BDC4DB8">
        <w:rPr>
          <w:rFonts w:ascii="Arial" w:eastAsia="Arial" w:hAnsi="Arial" w:cs="Arial"/>
          <w:b/>
          <w:bCs/>
        </w:rPr>
        <w:t xml:space="preserve">-case: </w:t>
      </w:r>
      <w:r w:rsidR="00424832">
        <w:rPr>
          <w:rFonts w:ascii="Arial" w:eastAsia="Arial" w:hAnsi="Arial" w:cs="Arial"/>
          <w:b/>
          <w:bCs/>
        </w:rPr>
        <w:t>Lưu lịch sử tìm kiếm</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C0D68" w:rsidRPr="001E1F19" w14:paraId="7C5C06BF"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F26C3"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BEF224" w14:textId="2B266958" w:rsidR="00FC0D68" w:rsidRPr="001E1F19" w:rsidRDefault="00B1138C"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Lưu lịch sử </w:t>
            </w:r>
            <w:r w:rsidR="00DC74FE">
              <w:rPr>
                <w:rFonts w:asciiTheme="minorHAnsi" w:eastAsiaTheme="minorHAnsi" w:hAnsiTheme="minorHAnsi" w:cstheme="minorBidi"/>
                <w:sz w:val="22"/>
                <w:szCs w:val="22"/>
              </w:rPr>
              <w:t>tìm kiếm</w:t>
            </w:r>
          </w:p>
        </w:tc>
      </w:tr>
      <w:tr w:rsidR="00FC0D68" w:rsidRPr="001E1F19" w14:paraId="21B9838C"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17BCC03"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4E8E65" w14:textId="47D18050" w:rsidR="00FC0D68" w:rsidRPr="001E1F19" w:rsidRDefault="00DD5243"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Hệ thống</w:t>
            </w:r>
            <w:r w:rsidR="006A3A5E">
              <w:rPr>
                <w:rFonts w:asciiTheme="minorHAnsi" w:eastAsiaTheme="minorHAnsi" w:hAnsiTheme="minorHAnsi" w:cstheme="minorBidi"/>
                <w:sz w:val="22"/>
                <w:szCs w:val="22"/>
              </w:rPr>
              <w:t xml:space="preserve"> sẽ lưu những công thức mà người dùng đã tìm kiếm</w:t>
            </w:r>
            <w:r w:rsidR="009350DD">
              <w:rPr>
                <w:rFonts w:asciiTheme="minorHAnsi" w:eastAsiaTheme="minorHAnsi" w:hAnsiTheme="minorHAnsi" w:cstheme="minorBidi"/>
                <w:sz w:val="22"/>
                <w:szCs w:val="22"/>
              </w:rPr>
              <w:t>. M</w:t>
            </w:r>
            <w:r w:rsidR="00B45259">
              <w:rPr>
                <w:rFonts w:asciiTheme="minorHAnsi" w:eastAsiaTheme="minorHAnsi" w:hAnsiTheme="minorHAnsi" w:cstheme="minorBidi"/>
                <w:sz w:val="22"/>
                <w:szCs w:val="22"/>
              </w:rPr>
              <w:t xml:space="preserve">ỗi khi </w:t>
            </w:r>
            <w:r w:rsidR="006A3A5E">
              <w:rPr>
                <w:rFonts w:asciiTheme="minorHAnsi" w:eastAsiaTheme="minorHAnsi" w:hAnsiTheme="minorHAnsi" w:cstheme="minorBidi"/>
                <w:sz w:val="22"/>
                <w:szCs w:val="22"/>
              </w:rPr>
              <w:t xml:space="preserve">người dùng </w:t>
            </w:r>
            <w:r w:rsidR="00B45259">
              <w:rPr>
                <w:rFonts w:asciiTheme="minorHAnsi" w:eastAsiaTheme="minorHAnsi" w:hAnsiTheme="minorHAnsi" w:cstheme="minorBidi"/>
                <w:sz w:val="22"/>
                <w:szCs w:val="22"/>
              </w:rPr>
              <w:t xml:space="preserve">nhấn vào thanh tìm kiếm sẽ hiển </w:t>
            </w:r>
            <w:r w:rsidR="00431B07">
              <w:rPr>
                <w:rFonts w:asciiTheme="minorHAnsi" w:eastAsiaTheme="minorHAnsi" w:hAnsiTheme="minorHAnsi" w:cstheme="minorBidi"/>
                <w:sz w:val="22"/>
                <w:szCs w:val="22"/>
              </w:rPr>
              <w:t>những từ khóa tìm kiếm gần đây</w:t>
            </w:r>
            <w:r w:rsidR="009157D2">
              <w:rPr>
                <w:rFonts w:asciiTheme="minorHAnsi" w:eastAsiaTheme="minorHAnsi" w:hAnsiTheme="minorHAnsi" w:cstheme="minorBidi"/>
                <w:sz w:val="22"/>
                <w:szCs w:val="22"/>
              </w:rPr>
              <w:t xml:space="preserve"> </w:t>
            </w:r>
          </w:p>
        </w:tc>
      </w:tr>
      <w:tr w:rsidR="00FC0D68" w:rsidRPr="001E1F19" w14:paraId="0BC0AFB5"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F856F1"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62C4786" w14:textId="32D2E8E6" w:rsidR="00FC0D68" w:rsidRPr="001E1F19" w:rsidRDefault="00EE59A2"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Quản trị viên, </w:t>
            </w:r>
            <w:r w:rsidR="00FC0D68" w:rsidRPr="001E1F19">
              <w:rPr>
                <w:rFonts w:asciiTheme="minorHAnsi" w:eastAsiaTheme="minorHAnsi" w:hAnsiTheme="minorHAnsi" w:cstheme="minorBidi"/>
                <w:sz w:val="22"/>
                <w:szCs w:val="22"/>
              </w:rPr>
              <w:t>Người dùng</w:t>
            </w:r>
          </w:p>
        </w:tc>
      </w:tr>
      <w:tr w:rsidR="00FC0D68" w:rsidRPr="001E1F19" w14:paraId="4A27D1C2"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2165ED"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17B368" w14:textId="77777777" w:rsidR="00FC0D68" w:rsidRDefault="00C372B9" w:rsidP="0020660C">
            <w:pPr>
              <w:pStyle w:val="ListParagraph"/>
              <w:numPr>
                <w:ilvl w:val="0"/>
                <w:numId w:val="22"/>
              </w:numPr>
              <w:tabs>
                <w:tab w:val="clear" w:pos="1449"/>
                <w:tab w:val="num" w:pos="783"/>
              </w:tabs>
              <w:ind w:left="714" w:hanging="357"/>
              <w:jc w:val="both"/>
            </w:pPr>
            <w:r>
              <w:t xml:space="preserve">Ở </w:t>
            </w:r>
            <w:r w:rsidR="000B447A">
              <w:t>thanh tìm kiếm ‘Search’</w:t>
            </w:r>
            <w:r w:rsidR="007E2FC8">
              <w:t xml:space="preserve">, </w:t>
            </w:r>
            <w:r w:rsidR="00D36341">
              <w:t xml:space="preserve">người dùng </w:t>
            </w:r>
            <w:r w:rsidR="006F7929">
              <w:t>nhập vào tên một món ăn muốn tìm kiếm.</w:t>
            </w:r>
          </w:p>
          <w:p w14:paraId="48E81A46" w14:textId="77777777" w:rsidR="006F7929" w:rsidRDefault="00875C18" w:rsidP="0020660C">
            <w:pPr>
              <w:pStyle w:val="ListParagraph"/>
              <w:numPr>
                <w:ilvl w:val="0"/>
                <w:numId w:val="22"/>
              </w:numPr>
              <w:tabs>
                <w:tab w:val="clear" w:pos="1449"/>
                <w:tab w:val="num" w:pos="783"/>
              </w:tabs>
              <w:ind w:left="714" w:hanging="357"/>
              <w:jc w:val="both"/>
            </w:pPr>
            <w:r>
              <w:t xml:space="preserve">Hệ thống sẽ lưu lại </w:t>
            </w:r>
            <w:r w:rsidR="00B60569">
              <w:t>tên món ăn mà người dùng đã tìm kiếm</w:t>
            </w:r>
          </w:p>
          <w:p w14:paraId="1672B8CA" w14:textId="4582AE9B" w:rsidR="00FC0D68" w:rsidRPr="001E1F19" w:rsidRDefault="00F6642B" w:rsidP="0020660C">
            <w:pPr>
              <w:pStyle w:val="ListParagraph"/>
              <w:numPr>
                <w:ilvl w:val="0"/>
                <w:numId w:val="22"/>
              </w:numPr>
              <w:tabs>
                <w:tab w:val="clear" w:pos="1449"/>
                <w:tab w:val="num" w:pos="783"/>
              </w:tabs>
              <w:ind w:left="714" w:hanging="357"/>
              <w:jc w:val="both"/>
            </w:pPr>
            <w:r>
              <w:t xml:space="preserve">Ở những lần </w:t>
            </w:r>
            <w:r w:rsidR="003F559F">
              <w:t xml:space="preserve">người dùng </w:t>
            </w:r>
            <w:r w:rsidR="003766CD">
              <w:t xml:space="preserve">nhập từ khóa </w:t>
            </w:r>
            <w:r w:rsidR="001A4556">
              <w:t>ở thanh ‘Search’</w:t>
            </w:r>
            <w:r w:rsidR="00E71DBE">
              <w:t xml:space="preserve">, hệ thống sẽ hiển thị ra </w:t>
            </w:r>
            <w:r w:rsidR="001E4C72">
              <w:t>lịch sử món ăn đã tìm kiếm trước đó</w:t>
            </w:r>
          </w:p>
        </w:tc>
      </w:tr>
      <w:tr w:rsidR="00FC0D68" w:rsidRPr="009A6C82" w14:paraId="0107F26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A6D80A"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BAEC4C" w14:textId="7C0E2C22" w:rsidR="00FC0D68" w:rsidRPr="009A6C82" w:rsidRDefault="00FC0D68" w:rsidP="007E1B24">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FC0D68" w:rsidRPr="00B27A5A" w14:paraId="5DFA8B4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8EB4E9C"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6336D72" w14:textId="152C641F"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9" w:history="1">
              <w:r w:rsidR="00F34BC6" w:rsidRPr="00C06E96">
                <w:rPr>
                  <w:rStyle w:val="Hyperlink"/>
                  <w:rFonts w:ascii="Calibri" w:hAnsi="Calibri" w:cs="Calibri"/>
                  <w:sz w:val="22"/>
                  <w:szCs w:val="22"/>
                  <w:lang w:eastAsia="en-GB"/>
                </w:rPr>
                <w:t>www.anngon.com.vn/search</w:t>
              </w:r>
            </w:hyperlink>
            <w:r w:rsidR="00F34BC6">
              <w:rPr>
                <w:rFonts w:ascii="Calibri" w:hAnsi="Calibri" w:cs="Calibri"/>
                <w:color w:val="0070C0"/>
                <w:sz w:val="22"/>
                <w:szCs w:val="22"/>
                <w:u w:val="single"/>
                <w:lang w:eastAsia="en-GB"/>
              </w:rPr>
              <w:t xml:space="preserve"> </w:t>
            </w:r>
          </w:p>
        </w:tc>
      </w:tr>
      <w:tr w:rsidR="00FC0D68" w:rsidRPr="00B27A5A" w14:paraId="4E872836"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FBE6202"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5C2D58B" w14:textId="17D802EA" w:rsidR="00FC0D68" w:rsidRPr="00B27A5A" w:rsidRDefault="00DC7CBB" w:rsidP="007E1B24">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 xml:space="preserve">Lưu lịch sử và hiển thị </w:t>
            </w:r>
            <w:r w:rsidR="007F0E65">
              <w:rPr>
                <w:rFonts w:ascii="Calibri" w:hAnsi="Calibri" w:cs="Calibri"/>
                <w:sz w:val="22"/>
                <w:szCs w:val="22"/>
                <w:lang w:eastAsia="en-GB"/>
              </w:rPr>
              <w:t>những từ khóa tìm kiếm gần đây thành công</w:t>
            </w:r>
            <w:r w:rsidR="00FC0D68" w:rsidRPr="00B27A5A">
              <w:rPr>
                <w:rFonts w:ascii="Segoe UI" w:hAnsi="Segoe UI" w:cs="Segoe UI"/>
                <w:sz w:val="22"/>
                <w:szCs w:val="22"/>
                <w:lang w:eastAsia="en-GB"/>
              </w:rPr>
              <w:t>.</w:t>
            </w:r>
          </w:p>
        </w:tc>
      </w:tr>
    </w:tbl>
    <w:p w14:paraId="7CA911D3" w14:textId="77777777" w:rsidR="00E67EC0" w:rsidRPr="00E67EC0" w:rsidRDefault="00E67EC0" w:rsidP="00E67EC0">
      <w:pPr>
        <w:pStyle w:val="ListParagraph"/>
        <w:ind w:left="1080"/>
        <w:rPr>
          <w:rFonts w:ascii="Arial" w:eastAsia="Arial" w:hAnsi="Arial" w:cs="Arial"/>
          <w:b/>
          <w:bCs/>
        </w:rPr>
      </w:pPr>
    </w:p>
    <w:p w14:paraId="3687CCA3" w14:textId="33CB8B1F" w:rsidR="00692430" w:rsidRDefault="731E5BBC" w:rsidP="00884119">
      <w:pPr>
        <w:pStyle w:val="ListParagraph"/>
        <w:numPr>
          <w:ilvl w:val="1"/>
          <w:numId w:val="10"/>
        </w:numPr>
        <w:ind w:left="567" w:hanging="501"/>
        <w:rPr>
          <w:rFonts w:ascii="Arial" w:eastAsia="Arial" w:hAnsi="Arial" w:cs="Arial"/>
          <w:b/>
          <w:bCs/>
        </w:rPr>
      </w:pPr>
      <w:r w:rsidRPr="731E5BBC">
        <w:rPr>
          <w:rFonts w:ascii="Arial" w:eastAsia="Arial" w:hAnsi="Arial" w:cs="Arial"/>
          <w:b/>
          <w:bCs/>
        </w:rPr>
        <w:t>Use</w:t>
      </w:r>
      <w:r w:rsidR="00692430" w:rsidRPr="1BDC4DB8">
        <w:rPr>
          <w:rFonts w:ascii="Arial" w:eastAsia="Arial" w:hAnsi="Arial" w:cs="Arial"/>
          <w:b/>
          <w:bCs/>
        </w:rPr>
        <w:t xml:space="preserve">-case: </w:t>
      </w:r>
      <w:r w:rsidR="009E4B22">
        <w:rPr>
          <w:rFonts w:ascii="Arial" w:eastAsia="Arial" w:hAnsi="Arial" w:cs="Arial"/>
          <w:b/>
          <w:bCs/>
        </w:rPr>
        <w:t>Lưu công thức nấu ăn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A213E9" w:rsidRPr="001E1F19" w14:paraId="272C5285"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D61473"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DB5A85" w14:textId="38133B80" w:rsidR="00A213E9" w:rsidRPr="001E1F19" w:rsidRDefault="00A213E9" w:rsidP="00A213E9">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Lưu </w:t>
            </w:r>
            <w:r w:rsidR="00A63C5D">
              <w:rPr>
                <w:rFonts w:asciiTheme="minorHAnsi" w:eastAsiaTheme="minorHAnsi" w:hAnsiTheme="minorHAnsi" w:cstheme="minorBidi"/>
                <w:sz w:val="22"/>
                <w:szCs w:val="22"/>
              </w:rPr>
              <w:t>công thức nấu ăn</w:t>
            </w:r>
          </w:p>
        </w:tc>
      </w:tr>
      <w:tr w:rsidR="00A213E9" w:rsidRPr="001E1F19" w14:paraId="17C1231F"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66869D"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A472E1E" w14:textId="3C5B9EC8" w:rsidR="00A213E9" w:rsidRPr="001E1F19" w:rsidRDefault="009B3477" w:rsidP="00A213E9">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sử dụng use-case này để lưu những công thức nấu ăn mà mình yêu thích</w:t>
            </w:r>
            <w:r w:rsidR="00C70781">
              <w:rPr>
                <w:rFonts w:asciiTheme="minorHAnsi" w:eastAsiaTheme="minorHAnsi" w:hAnsiTheme="minorHAnsi" w:cstheme="minorBidi"/>
                <w:sz w:val="22"/>
                <w:szCs w:val="22"/>
              </w:rPr>
              <w:t>, khi cần thiết có thể tìm lại nhanh chóng và dễ dàng</w:t>
            </w:r>
          </w:p>
        </w:tc>
      </w:tr>
      <w:tr w:rsidR="00A213E9" w:rsidRPr="001E1F19" w14:paraId="1198CE56"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76D173A"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10A66" w14:textId="26CC212B"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A213E9" w:rsidRPr="001E1F19" w14:paraId="735D573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308692"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6A753E7" w14:textId="1F370C9B" w:rsidR="00A213E9" w:rsidRDefault="00A213E9" w:rsidP="0020660C">
            <w:pPr>
              <w:pStyle w:val="ListParagraph"/>
              <w:numPr>
                <w:ilvl w:val="0"/>
                <w:numId w:val="25"/>
              </w:numPr>
              <w:tabs>
                <w:tab w:val="clear" w:pos="1449"/>
              </w:tabs>
              <w:ind w:left="650"/>
              <w:jc w:val="both"/>
            </w:pPr>
            <w:r>
              <w:t xml:space="preserve">Ở thanh tìm kiếm ‘Search’, người dùng nhập vào </w:t>
            </w:r>
            <w:r w:rsidR="006D24F6">
              <w:t>từ khóa</w:t>
            </w:r>
            <w:r>
              <w:t xml:space="preserve"> muốn tìm kiếm.</w:t>
            </w:r>
            <w:r w:rsidR="00F96BA9">
              <w:t xml:space="preserve"> </w:t>
            </w:r>
            <w:r w:rsidR="006D24F6">
              <w:t>Hệ thống hiển thị ra danh sách các món ăn</w:t>
            </w:r>
            <w:r w:rsidR="00C57B95">
              <w:t xml:space="preserve"> có</w:t>
            </w:r>
            <w:r w:rsidR="006D24F6">
              <w:t xml:space="preserve"> </w:t>
            </w:r>
            <w:r w:rsidR="003A07FB">
              <w:t>chứa từ khóa đó</w:t>
            </w:r>
            <w:r w:rsidR="00CD142D">
              <w:t xml:space="preserve">, người dùng nhấn chọn </w:t>
            </w:r>
            <w:r w:rsidR="007E651E">
              <w:t>món ăn, h</w:t>
            </w:r>
            <w:r w:rsidR="003A07FB">
              <w:t xml:space="preserve">ệ thống </w:t>
            </w:r>
            <w:r w:rsidR="007E651E">
              <w:t xml:space="preserve">sẽ </w:t>
            </w:r>
            <w:r w:rsidR="003215D3">
              <w:t xml:space="preserve">chuyển đến trang công thức </w:t>
            </w:r>
            <w:r w:rsidR="00C80C99">
              <w:t>của món ăn đó</w:t>
            </w:r>
          </w:p>
          <w:p w14:paraId="3F8F3126" w14:textId="5CF91762" w:rsidR="00A213E9" w:rsidRPr="001E1F19" w:rsidRDefault="007E651E" w:rsidP="0020660C">
            <w:pPr>
              <w:pStyle w:val="ListParagraph"/>
              <w:numPr>
                <w:ilvl w:val="0"/>
                <w:numId w:val="25"/>
              </w:numPr>
              <w:tabs>
                <w:tab w:val="clear" w:pos="1449"/>
              </w:tabs>
              <w:ind w:left="650" w:hanging="357"/>
              <w:jc w:val="both"/>
            </w:pPr>
            <w:r>
              <w:t xml:space="preserve">Người dùng </w:t>
            </w:r>
            <w:r w:rsidR="00E720EB">
              <w:t>nhấn chọn ‘</w:t>
            </w:r>
            <w:r w:rsidR="0063270E">
              <w:t xml:space="preserve">Save </w:t>
            </w:r>
            <w:r w:rsidR="005E2DF9">
              <w:t>R</w:t>
            </w:r>
            <w:r w:rsidR="0063270E">
              <w:t>ecipe’</w:t>
            </w:r>
            <w:r w:rsidR="00E720EB">
              <w:t xml:space="preserve"> để lưu lại công thức nấu ăn</w:t>
            </w:r>
          </w:p>
        </w:tc>
      </w:tr>
      <w:tr w:rsidR="00A213E9" w:rsidRPr="009A6C82" w14:paraId="1198CAD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EE7E612"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721B95" w14:textId="7D22DAC3" w:rsidR="00A213E9" w:rsidRPr="009A6C82" w:rsidRDefault="00A213E9" w:rsidP="00A213E9">
            <w:pPr>
              <w:rPr>
                <w:rFonts w:ascii="Calibri" w:hAnsi="Calibri" w:cs="Calibri"/>
                <w:lang w:val="en-GB" w:eastAsia="en-GB"/>
              </w:rPr>
            </w:pPr>
            <w:r w:rsidRPr="00B27A5A">
              <w:rPr>
                <w:rFonts w:ascii="Calibri" w:hAnsi="Calibri" w:cs="Calibri"/>
                <w:b/>
                <w:bCs/>
                <w:sz w:val="22"/>
                <w:szCs w:val="22"/>
                <w:lang w:eastAsia="en-GB"/>
              </w:rPr>
              <w:t>Alternative flow:</w:t>
            </w:r>
          </w:p>
        </w:tc>
      </w:tr>
      <w:tr w:rsidR="00A213E9" w:rsidRPr="00B27A5A" w14:paraId="377F90F1"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AA7E4A"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1C23197" w14:textId="77777777" w:rsidR="00A213E9" w:rsidRDefault="0094777D" w:rsidP="00A213E9">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 xml:space="preserve">Người dùng đến url:  </w:t>
            </w:r>
            <w:hyperlink r:id="rId20" w:history="1">
              <w:r w:rsidR="006A26C8" w:rsidRPr="00C06E96">
                <w:rPr>
                  <w:rStyle w:val="Hyperlink"/>
                  <w:rFonts w:ascii="Calibri" w:hAnsi="Calibri" w:cs="Calibri"/>
                  <w:sz w:val="22"/>
                  <w:szCs w:val="22"/>
                  <w:lang w:eastAsia="en-GB"/>
                </w:rPr>
                <w:t>www.anngon.com.vn/</w:t>
              </w:r>
              <w:r w:rsidR="006A26C8" w:rsidRPr="00C06E96">
                <w:rPr>
                  <w:rStyle w:val="Hyperlink"/>
                  <w:rFonts w:ascii="Calibri" w:hAnsi="Calibri" w:cs="Calibri"/>
                  <w:sz w:val="22"/>
                  <w:szCs w:val="22"/>
                  <w:lang w:eastAsia="en-GB"/>
                </w:rPr>
                <w:t>recipe/post=</w:t>
              </w:r>
            </w:hyperlink>
            <w:r w:rsidR="006A26C8">
              <w:rPr>
                <w:rFonts w:ascii="Calibri" w:hAnsi="Calibri" w:cs="Calibri"/>
                <w:color w:val="0070C0"/>
                <w:sz w:val="22"/>
                <w:szCs w:val="22"/>
                <w:u w:val="single"/>
                <w:lang w:eastAsia="en-GB"/>
              </w:rPr>
              <w:t xml:space="preserve">? </w:t>
            </w:r>
          </w:p>
          <w:p w14:paraId="00BB963F" w14:textId="04867A9F" w:rsidR="009B39EB" w:rsidRPr="00B27A5A" w:rsidRDefault="00E66A09" w:rsidP="00A213E9">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Tùy thuộc bài đăng mà người dùng muốn lưu</w:t>
            </w:r>
          </w:p>
        </w:tc>
      </w:tr>
      <w:tr w:rsidR="00A213E9" w:rsidRPr="00B27A5A" w14:paraId="1415746D"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3E84987"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15990D0" w14:textId="6BBF41B0" w:rsidR="00A213E9" w:rsidRPr="00B27A5A" w:rsidRDefault="00A213E9" w:rsidP="00A213E9">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 xml:space="preserve">Lưu </w:t>
            </w:r>
            <w:r w:rsidR="0061674F">
              <w:rPr>
                <w:rFonts w:ascii="Calibri" w:hAnsi="Calibri" w:cs="Calibri"/>
                <w:sz w:val="22"/>
                <w:szCs w:val="22"/>
                <w:lang w:eastAsia="en-GB"/>
              </w:rPr>
              <w:t>công thức nấu ăn yêu thích</w:t>
            </w:r>
            <w:r>
              <w:rPr>
                <w:rFonts w:ascii="Calibri" w:hAnsi="Calibri" w:cs="Calibri"/>
                <w:sz w:val="22"/>
                <w:szCs w:val="22"/>
                <w:lang w:eastAsia="en-GB"/>
              </w:rPr>
              <w:t xml:space="preserve"> thành công</w:t>
            </w:r>
          </w:p>
        </w:tc>
      </w:tr>
    </w:tbl>
    <w:p w14:paraId="65EEDD42" w14:textId="77777777" w:rsidR="00224CAF" w:rsidRDefault="00224CAF" w:rsidP="00FF6E50">
      <w:pPr>
        <w:rPr>
          <w:ins w:id="7" w:author="{23BDE942-F47A-4280-B3DE-6C831A9858AC}" w:date="2022-11-16T15:41:00Z"/>
          <w:rFonts w:ascii="Arial" w:eastAsia="Arial" w:hAnsi="Arial" w:cs="Arial"/>
          <w:b/>
          <w:bCs/>
        </w:rPr>
      </w:pPr>
    </w:p>
    <w:p w14:paraId="45F1A6AC" w14:textId="7452C65B" w:rsidR="00692430" w:rsidRDefault="00692430" w:rsidP="00692430">
      <w:pPr>
        <w:rPr>
          <w:rFonts w:ascii="Arial" w:eastAsia="Arial" w:hAnsi="Arial" w:cs="Arial"/>
          <w:b/>
          <w:sz w:val="22"/>
          <w:szCs w:val="22"/>
        </w:rPr>
      </w:pPr>
      <w:r w:rsidRPr="00FF6E50">
        <w:rPr>
          <w:rFonts w:ascii="Arial" w:eastAsia="Arial" w:hAnsi="Arial" w:cs="Arial"/>
          <w:b/>
          <w:sz w:val="22"/>
          <w:szCs w:val="22"/>
        </w:rPr>
        <w:t>2.</w:t>
      </w:r>
      <w:r w:rsidR="731E5BBC" w:rsidRPr="00FF6E50">
        <w:rPr>
          <w:rFonts w:ascii="Arial" w:eastAsia="Arial" w:hAnsi="Arial" w:cs="Arial"/>
          <w:b/>
          <w:bCs/>
          <w:sz w:val="22"/>
          <w:szCs w:val="22"/>
        </w:rPr>
        <w:t>1</w:t>
      </w:r>
      <w:r w:rsidR="00573E4D">
        <w:rPr>
          <w:rFonts w:ascii="Arial" w:eastAsia="Arial" w:hAnsi="Arial" w:cs="Arial"/>
          <w:b/>
          <w:bCs/>
          <w:sz w:val="22"/>
          <w:szCs w:val="22"/>
        </w:rPr>
        <w:t>3</w:t>
      </w:r>
      <w:r w:rsidR="731E5BBC" w:rsidRPr="00FF6E50">
        <w:rPr>
          <w:rFonts w:ascii="Arial" w:eastAsia="Arial" w:hAnsi="Arial" w:cs="Arial"/>
          <w:b/>
          <w:bCs/>
          <w:sz w:val="22"/>
          <w:szCs w:val="22"/>
        </w:rPr>
        <w:t xml:space="preserve"> Use</w:t>
      </w:r>
      <w:r w:rsidRPr="00FF6E50">
        <w:rPr>
          <w:rFonts w:ascii="Arial" w:eastAsia="Arial" w:hAnsi="Arial" w:cs="Arial"/>
          <w:b/>
          <w:sz w:val="22"/>
          <w:szCs w:val="22"/>
        </w:rPr>
        <w:t xml:space="preserve">-case: </w:t>
      </w:r>
      <w:r w:rsidR="009D49B1" w:rsidRPr="00FF6E50">
        <w:rPr>
          <w:rFonts w:ascii="Arial" w:eastAsia="Arial" w:hAnsi="Arial" w:cs="Arial"/>
          <w:b/>
          <w:sz w:val="22"/>
          <w:szCs w:val="22"/>
        </w:rPr>
        <w:t>Đề xuất những công thức nấu ăn có liên quan</w:t>
      </w:r>
    </w:p>
    <w:p w14:paraId="73387EB3" w14:textId="77777777" w:rsidR="002446E7" w:rsidRDefault="002446E7" w:rsidP="00692430">
      <w:pPr>
        <w:rPr>
          <w:rFonts w:ascii="Arial" w:eastAsia="Arial" w:hAnsi="Arial" w:cs="Arial"/>
          <w:b/>
          <w:bCs/>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446E7" w:rsidRPr="001E1F19" w14:paraId="7477A2F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5B8E2"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0F28F7F" w14:textId="0DC4E8FA" w:rsidR="003325C8" w:rsidRPr="001E1F19" w:rsidRDefault="003325C8"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Đề xuất công thức có liên quan</w:t>
            </w:r>
          </w:p>
        </w:tc>
      </w:tr>
      <w:tr w:rsidR="002446E7" w:rsidRPr="001E1F19" w14:paraId="66DE4931"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B502C1"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7377DB5" w14:textId="6A0D9A7B" w:rsidR="002446E7" w:rsidRPr="001E1F19" w:rsidRDefault="00BF59B4"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Hệ thống sẽ đề xuất cho người dùng các món ăn có liên quan đến </w:t>
            </w:r>
            <w:r w:rsidR="00734568">
              <w:rPr>
                <w:rFonts w:asciiTheme="minorHAnsi" w:eastAsiaTheme="minorHAnsi" w:hAnsiTheme="minorHAnsi" w:cstheme="minorBidi"/>
                <w:sz w:val="22"/>
                <w:szCs w:val="22"/>
              </w:rPr>
              <w:t xml:space="preserve">vùng miền, hoặc </w:t>
            </w:r>
            <w:r w:rsidR="009F5CB6">
              <w:rPr>
                <w:rFonts w:asciiTheme="minorHAnsi" w:eastAsiaTheme="minorHAnsi" w:hAnsiTheme="minorHAnsi" w:cstheme="minorBidi"/>
                <w:sz w:val="22"/>
                <w:szCs w:val="22"/>
              </w:rPr>
              <w:t>chay mặn</w:t>
            </w:r>
            <w:r w:rsidR="00162F43">
              <w:rPr>
                <w:rFonts w:asciiTheme="minorHAnsi" w:eastAsiaTheme="minorHAnsi" w:hAnsiTheme="minorHAnsi" w:cstheme="minorBidi"/>
                <w:sz w:val="22"/>
                <w:szCs w:val="22"/>
              </w:rPr>
              <w:t xml:space="preserve"> với mức độ yêu thích cao</w:t>
            </w:r>
            <w:r w:rsidR="003A0EEF">
              <w:rPr>
                <w:rFonts w:asciiTheme="minorHAnsi" w:eastAsiaTheme="minorHAnsi" w:hAnsiTheme="minorHAnsi" w:cstheme="minorBidi"/>
                <w:sz w:val="22"/>
                <w:szCs w:val="22"/>
              </w:rPr>
              <w:t xml:space="preserve"> hoặc được nhiều người tìm kiếm</w:t>
            </w:r>
            <w:r w:rsidR="00672E8F">
              <w:rPr>
                <w:rFonts w:asciiTheme="minorHAnsi" w:eastAsiaTheme="minorHAnsi" w:hAnsiTheme="minorHAnsi" w:cstheme="minorBidi"/>
                <w:sz w:val="22"/>
                <w:szCs w:val="22"/>
              </w:rPr>
              <w:t>.</w:t>
            </w:r>
          </w:p>
        </w:tc>
      </w:tr>
      <w:tr w:rsidR="002446E7" w:rsidRPr="001E1F19" w14:paraId="1AC5B3FC"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AABEBB"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963F548" w14:textId="6178FEEF" w:rsidR="002446E7" w:rsidRPr="001E1F19" w:rsidRDefault="003A0EEF"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w:t>
            </w:r>
          </w:p>
        </w:tc>
      </w:tr>
      <w:tr w:rsidR="002446E7" w:rsidRPr="001E1F19" w14:paraId="361ADDA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968272"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9ED43C" w14:textId="77777777" w:rsidR="00E62E29" w:rsidRDefault="00E62E29" w:rsidP="0020660C">
            <w:pPr>
              <w:pStyle w:val="ListParagraph"/>
              <w:numPr>
                <w:ilvl w:val="0"/>
                <w:numId w:val="26"/>
              </w:numPr>
              <w:tabs>
                <w:tab w:val="clear" w:pos="1449"/>
              </w:tabs>
              <w:ind w:left="740"/>
              <w:jc w:val="both"/>
            </w:pPr>
            <w:r>
              <w:t>Vào trang chủ</w:t>
            </w:r>
          </w:p>
          <w:p w14:paraId="0A40C5C3" w14:textId="47466954" w:rsidR="00E62E29" w:rsidRDefault="00E62E29" w:rsidP="0020660C">
            <w:pPr>
              <w:pStyle w:val="ListParagraph"/>
              <w:numPr>
                <w:ilvl w:val="0"/>
                <w:numId w:val="26"/>
              </w:numPr>
              <w:ind w:left="740"/>
              <w:jc w:val="both"/>
            </w:pPr>
            <w:r>
              <w:lastRenderedPageBreak/>
              <w:t>Chọn vào danh mục lựa chọn: ‘</w:t>
            </w:r>
            <w:r w:rsidR="0063270E">
              <w:t>Suggestion</w:t>
            </w:r>
            <w:r>
              <w:t>’</w:t>
            </w:r>
          </w:p>
          <w:p w14:paraId="4ABC5522" w14:textId="4A89B7F3" w:rsidR="002446E7" w:rsidRPr="001E1F19" w:rsidRDefault="00E62E29" w:rsidP="0020660C">
            <w:pPr>
              <w:pStyle w:val="ListParagraph"/>
              <w:numPr>
                <w:ilvl w:val="0"/>
                <w:numId w:val="26"/>
              </w:numPr>
              <w:tabs>
                <w:tab w:val="clear" w:pos="1449"/>
                <w:tab w:val="num" w:pos="1100"/>
              </w:tabs>
              <w:ind w:left="740"/>
              <w:jc w:val="both"/>
            </w:pPr>
            <w:r>
              <w:t>Nhấn chọn ‘</w:t>
            </w:r>
            <w:r w:rsidR="00B932B4">
              <w:t>Regions’ hoặc ‘</w:t>
            </w:r>
            <w:r w:rsidR="0012338F">
              <w:t>Vegeterian’</w:t>
            </w:r>
          </w:p>
        </w:tc>
      </w:tr>
      <w:tr w:rsidR="002446E7" w:rsidRPr="009A6C82" w14:paraId="43417C61"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B7555F"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52EC55" w14:textId="77777777" w:rsidR="002446E7" w:rsidRPr="009A6C82" w:rsidRDefault="002446E7"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2446E7" w:rsidRPr="00B27A5A" w14:paraId="14C033D3"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4D66AF"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69326C" w14:textId="23261A4A"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1" w:history="1">
              <w:r w:rsidR="0012338F" w:rsidRPr="00CD51A1">
                <w:rPr>
                  <w:rStyle w:val="Hyperlink"/>
                  <w:rFonts w:ascii="Calibri" w:hAnsi="Calibri" w:cs="Calibri"/>
                  <w:sz w:val="22"/>
                  <w:szCs w:val="22"/>
                  <w:lang w:eastAsia="en-GB"/>
                </w:rPr>
                <w:t>www.anngon.com.vn/home</w:t>
              </w:r>
            </w:hyperlink>
          </w:p>
        </w:tc>
      </w:tr>
      <w:tr w:rsidR="002446E7" w:rsidRPr="00B27A5A" w14:paraId="03793501" w14:textId="77777777" w:rsidTr="0091769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90F048"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5ED0B3" w14:textId="4935313E" w:rsidR="002446E7" w:rsidRPr="00AC4EA9" w:rsidRDefault="005D7C1F" w:rsidP="003A2412">
            <w:pPr>
              <w:widowControl/>
              <w:spacing w:line="240" w:lineRule="auto"/>
              <w:textAlignment w:val="baseline"/>
              <w:rPr>
                <w:rFonts w:asciiTheme="minorHAnsi" w:eastAsiaTheme="minorHAnsi" w:hAnsiTheme="minorHAnsi" w:cstheme="minorBidi"/>
                <w:sz w:val="22"/>
                <w:szCs w:val="22"/>
              </w:rPr>
            </w:pPr>
            <w:r w:rsidRPr="00AC4EA9">
              <w:rPr>
                <w:rFonts w:asciiTheme="minorHAnsi" w:eastAsiaTheme="minorHAnsi" w:hAnsiTheme="minorHAnsi" w:cstheme="minorBidi"/>
                <w:sz w:val="22"/>
                <w:szCs w:val="22"/>
              </w:rPr>
              <w:t xml:space="preserve">Người dùng có thể thấy các đề xuất theo vùng miền, theo </w:t>
            </w:r>
            <w:r w:rsidR="00CF78EC" w:rsidRPr="00AC4EA9">
              <w:rPr>
                <w:rFonts w:asciiTheme="minorHAnsi" w:eastAsiaTheme="minorHAnsi" w:hAnsiTheme="minorHAnsi" w:cstheme="minorBidi"/>
                <w:sz w:val="22"/>
                <w:szCs w:val="22"/>
              </w:rPr>
              <w:t>món</w:t>
            </w:r>
            <w:r w:rsidRPr="00AC4EA9">
              <w:rPr>
                <w:rFonts w:asciiTheme="minorHAnsi" w:eastAsiaTheme="minorHAnsi" w:hAnsiTheme="minorHAnsi" w:cstheme="minorBidi"/>
                <w:sz w:val="22"/>
                <w:szCs w:val="22"/>
              </w:rPr>
              <w:t xml:space="preserve"> chay </w:t>
            </w:r>
            <w:r w:rsidR="00CF78EC" w:rsidRPr="00AC4EA9">
              <w:rPr>
                <w:rFonts w:asciiTheme="minorHAnsi" w:eastAsiaTheme="minorHAnsi" w:hAnsiTheme="minorHAnsi" w:cstheme="minorBidi"/>
                <w:sz w:val="22"/>
                <w:szCs w:val="22"/>
              </w:rPr>
              <w:t>hoặc món</w:t>
            </w:r>
            <w:r w:rsidRPr="00AC4EA9">
              <w:rPr>
                <w:rFonts w:asciiTheme="minorHAnsi" w:eastAsiaTheme="minorHAnsi" w:hAnsiTheme="minorHAnsi" w:cstheme="minorBidi"/>
                <w:sz w:val="22"/>
                <w:szCs w:val="22"/>
              </w:rPr>
              <w:t xml:space="preserve"> mặn</w:t>
            </w:r>
          </w:p>
        </w:tc>
      </w:tr>
    </w:tbl>
    <w:p w14:paraId="21A4E4AE" w14:textId="77777777" w:rsidR="002446E7" w:rsidRPr="00FF6E50" w:rsidRDefault="002446E7" w:rsidP="00692430">
      <w:pPr>
        <w:rPr>
          <w:rFonts w:ascii="Arial" w:eastAsia="Arial" w:hAnsi="Arial" w:cs="Arial"/>
          <w:b/>
          <w:bCs/>
          <w:sz w:val="22"/>
          <w:szCs w:val="22"/>
        </w:rPr>
      </w:pPr>
    </w:p>
    <w:p w14:paraId="467E8620" w14:textId="11895B74" w:rsidR="106C6ABE" w:rsidRDefault="00692430" w:rsidP="106C6ABE">
      <w:pPr>
        <w:rPr>
          <w:rFonts w:ascii="Arial" w:eastAsia="Arial" w:hAnsi="Arial" w:cs="Arial"/>
          <w:b/>
          <w:sz w:val="22"/>
          <w:szCs w:val="22"/>
        </w:rPr>
      </w:pPr>
      <w:r w:rsidRPr="00FF6E50">
        <w:rPr>
          <w:rFonts w:ascii="Arial" w:eastAsia="Arial" w:hAnsi="Arial" w:cs="Arial"/>
          <w:b/>
          <w:sz w:val="22"/>
          <w:szCs w:val="22"/>
        </w:rPr>
        <w:t>2.</w:t>
      </w:r>
      <w:r w:rsidR="731E5BBC" w:rsidRPr="00FF6E50">
        <w:rPr>
          <w:rFonts w:ascii="Arial" w:eastAsia="Arial" w:hAnsi="Arial" w:cs="Arial"/>
          <w:b/>
          <w:bCs/>
          <w:sz w:val="22"/>
          <w:szCs w:val="22"/>
        </w:rPr>
        <w:t>1</w:t>
      </w:r>
      <w:r w:rsidR="00573E4D">
        <w:rPr>
          <w:rFonts w:ascii="Arial" w:eastAsia="Arial" w:hAnsi="Arial" w:cs="Arial"/>
          <w:b/>
          <w:bCs/>
          <w:sz w:val="22"/>
          <w:szCs w:val="22"/>
        </w:rPr>
        <w:t>4</w:t>
      </w:r>
      <w:r w:rsidR="731E5BBC" w:rsidRPr="00FF6E50">
        <w:rPr>
          <w:rFonts w:ascii="Arial" w:eastAsia="Arial" w:hAnsi="Arial" w:cs="Arial"/>
          <w:b/>
          <w:bCs/>
          <w:sz w:val="22"/>
          <w:szCs w:val="22"/>
        </w:rPr>
        <w:t xml:space="preserve"> Use</w:t>
      </w:r>
      <w:r w:rsidRPr="00FF6E50">
        <w:rPr>
          <w:rFonts w:ascii="Arial" w:eastAsia="Arial" w:hAnsi="Arial" w:cs="Arial"/>
          <w:b/>
          <w:sz w:val="22"/>
          <w:szCs w:val="22"/>
        </w:rPr>
        <w:t xml:space="preserve">-case: </w:t>
      </w:r>
      <w:r w:rsidR="001F793E" w:rsidRPr="00FF6E50">
        <w:rPr>
          <w:rFonts w:ascii="Arial" w:eastAsia="Arial" w:hAnsi="Arial" w:cs="Arial"/>
          <w:b/>
          <w:sz w:val="22"/>
          <w:szCs w:val="22"/>
        </w:rPr>
        <w:t>Đề xuất một công thức ngẫu nhiên mỗi ngày</w:t>
      </w:r>
    </w:p>
    <w:p w14:paraId="3E539B64" w14:textId="77777777" w:rsidR="00917697" w:rsidRDefault="00917697" w:rsidP="731E5BBC">
      <w:pPr>
        <w:rPr>
          <w:rFonts w:ascii="Arial" w:eastAsia="Arial" w:hAnsi="Arial" w:cs="Arial"/>
          <w:b/>
          <w:bCs/>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917697" w:rsidRPr="001E1F19" w14:paraId="09FD8DD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B34793F"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1C0BCC" w14:textId="0C86BB93" w:rsidR="00917697" w:rsidRPr="001E1F19" w:rsidRDefault="00917697"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Đề xuất công thức </w:t>
            </w:r>
            <w:r w:rsidR="00904B70">
              <w:rPr>
                <w:rFonts w:asciiTheme="minorHAnsi" w:eastAsiaTheme="minorHAnsi" w:hAnsiTheme="minorHAnsi" w:cstheme="minorBidi"/>
                <w:sz w:val="22"/>
                <w:szCs w:val="22"/>
              </w:rPr>
              <w:t>theo ngày</w:t>
            </w:r>
          </w:p>
        </w:tc>
      </w:tr>
      <w:tr w:rsidR="00917697" w:rsidRPr="001E1F19" w14:paraId="7D2792B9"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841C2"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C3F8D97" w14:textId="0E6E3E2C" w:rsidR="00917697" w:rsidRPr="001E1F19" w:rsidRDefault="00C9100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sẽ được </w:t>
            </w:r>
            <w:r w:rsidR="006E6141">
              <w:rPr>
                <w:rFonts w:asciiTheme="minorHAnsi" w:eastAsiaTheme="minorHAnsi" w:hAnsiTheme="minorHAnsi" w:cstheme="minorBidi"/>
                <w:sz w:val="22"/>
                <w:szCs w:val="22"/>
              </w:rPr>
              <w:t>đề xuất các món ăn theo từng ngày</w:t>
            </w:r>
            <w:r w:rsidR="00DB48B0">
              <w:rPr>
                <w:rFonts w:asciiTheme="minorHAnsi" w:eastAsiaTheme="minorHAnsi" w:hAnsiTheme="minorHAnsi" w:cstheme="minorBidi"/>
                <w:sz w:val="22"/>
                <w:szCs w:val="22"/>
              </w:rPr>
              <w:t xml:space="preserve"> dựa trên những món được yêu thích trong ngày, hoặc random những món mà người dùng đã tìm kiếm, hoặc những món </w:t>
            </w:r>
            <w:r w:rsidR="00156859">
              <w:rPr>
                <w:rFonts w:asciiTheme="minorHAnsi" w:eastAsiaTheme="minorHAnsi" w:hAnsiTheme="minorHAnsi" w:cstheme="minorBidi"/>
                <w:sz w:val="22"/>
                <w:szCs w:val="22"/>
              </w:rPr>
              <w:t>‘lạ’ với người dùng</w:t>
            </w:r>
          </w:p>
        </w:tc>
      </w:tr>
      <w:tr w:rsidR="00917697" w:rsidRPr="001E1F19" w14:paraId="14E8B4A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34BE3D"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C730DE3" w14:textId="465F25F7" w:rsidR="00917697" w:rsidRPr="001E1F19" w:rsidRDefault="00DB48B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w:t>
            </w:r>
          </w:p>
        </w:tc>
      </w:tr>
      <w:tr w:rsidR="00917697" w:rsidRPr="001E1F19" w14:paraId="516E503A"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E682A63"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D2EF421" w14:textId="2B79EAB6" w:rsidR="00917697" w:rsidRDefault="00917697" w:rsidP="0020660C">
            <w:pPr>
              <w:pStyle w:val="ListParagraph"/>
              <w:numPr>
                <w:ilvl w:val="0"/>
                <w:numId w:val="29"/>
              </w:numPr>
              <w:tabs>
                <w:tab w:val="clear" w:pos="1449"/>
              </w:tabs>
              <w:ind w:left="740"/>
              <w:jc w:val="both"/>
            </w:pPr>
            <w:r>
              <w:t xml:space="preserve">Vào </w:t>
            </w:r>
            <w:r w:rsidR="00156859">
              <w:t>trang chủ</w:t>
            </w:r>
          </w:p>
          <w:p w14:paraId="31506330" w14:textId="4C905E7F" w:rsidR="00917697" w:rsidRDefault="00CA6ADE" w:rsidP="0020660C">
            <w:pPr>
              <w:pStyle w:val="ListParagraph"/>
              <w:numPr>
                <w:ilvl w:val="0"/>
                <w:numId w:val="29"/>
              </w:numPr>
              <w:ind w:left="740" w:hanging="357"/>
              <w:jc w:val="both"/>
            </w:pPr>
            <w:r>
              <w:t xml:space="preserve">Chọn </w:t>
            </w:r>
            <w:r w:rsidR="00C275A6">
              <w:t>vào danh mục lựa chọn: ‘</w:t>
            </w:r>
            <w:r w:rsidR="00EF1F94">
              <w:t>Suggestion’</w:t>
            </w:r>
          </w:p>
          <w:p w14:paraId="4D585980" w14:textId="48CC78EC" w:rsidR="002165D6" w:rsidRPr="001E1F19" w:rsidRDefault="002165D6" w:rsidP="0020660C">
            <w:pPr>
              <w:pStyle w:val="ListParagraph"/>
              <w:numPr>
                <w:ilvl w:val="0"/>
                <w:numId w:val="29"/>
              </w:numPr>
              <w:ind w:left="740" w:hanging="357"/>
              <w:jc w:val="both"/>
            </w:pPr>
            <w:r>
              <w:t xml:space="preserve">Nhấn chọn </w:t>
            </w:r>
            <w:r w:rsidR="003556EF">
              <w:t>‘</w:t>
            </w:r>
            <w:r w:rsidR="003A2412">
              <w:t>Daily Recipe’</w:t>
            </w:r>
          </w:p>
        </w:tc>
      </w:tr>
      <w:tr w:rsidR="00917697" w:rsidRPr="009A6C82" w14:paraId="67CB32D0"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089AEA"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2BAE51" w14:textId="77777777" w:rsidR="00917697" w:rsidRPr="009A6C82" w:rsidRDefault="00917697"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917697" w:rsidRPr="00B27A5A" w14:paraId="7A747AC9"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694A26"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4E85EB" w14:textId="2DE7D06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2" w:history="1">
              <w:r w:rsidR="005D57AA" w:rsidRPr="00C06E96">
                <w:rPr>
                  <w:rStyle w:val="Hyperlink"/>
                  <w:rFonts w:ascii="Calibri" w:hAnsi="Calibri" w:cs="Calibri"/>
                  <w:sz w:val="22"/>
                  <w:szCs w:val="22"/>
                  <w:lang w:eastAsia="en-GB"/>
                </w:rPr>
                <w:t>www.anngon.com.vn/home</w:t>
              </w:r>
            </w:hyperlink>
            <w:r w:rsidR="005D57AA">
              <w:rPr>
                <w:rFonts w:ascii="Calibri" w:hAnsi="Calibri" w:cs="Calibri"/>
                <w:color w:val="0070C0"/>
                <w:sz w:val="22"/>
                <w:szCs w:val="22"/>
                <w:u w:val="single"/>
                <w:lang w:eastAsia="en-GB"/>
              </w:rPr>
              <w:t xml:space="preserve"> </w:t>
            </w:r>
            <w:r w:rsidR="00F34BC6">
              <w:rPr>
                <w:rFonts w:ascii="Calibri" w:hAnsi="Calibri" w:cs="Calibri"/>
                <w:color w:val="0070C0"/>
                <w:sz w:val="22"/>
                <w:szCs w:val="22"/>
                <w:u w:val="single"/>
                <w:lang w:eastAsia="en-GB"/>
              </w:rPr>
              <w:t xml:space="preserve"> </w:t>
            </w:r>
          </w:p>
        </w:tc>
      </w:tr>
      <w:tr w:rsidR="00917697" w:rsidRPr="00B27A5A" w14:paraId="5B7BD8E7"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19758DE"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6393390" w14:textId="54AB3BCC" w:rsidR="00917697" w:rsidRPr="00F5036C" w:rsidRDefault="004C65CE" w:rsidP="003A2412">
            <w:pPr>
              <w:widowControl/>
              <w:spacing w:line="240" w:lineRule="auto"/>
              <w:textAlignment w:val="baseline"/>
              <w:rPr>
                <w:rFonts w:asciiTheme="minorHAnsi" w:eastAsiaTheme="minorHAnsi" w:hAnsiTheme="minorHAnsi" w:cstheme="minorBidi"/>
                <w:sz w:val="22"/>
                <w:szCs w:val="22"/>
              </w:rPr>
            </w:pPr>
            <w:r w:rsidRPr="00F5036C">
              <w:rPr>
                <w:rFonts w:asciiTheme="minorHAnsi" w:eastAsiaTheme="minorHAnsi" w:hAnsiTheme="minorHAnsi" w:cstheme="minorBidi"/>
                <w:sz w:val="22"/>
                <w:szCs w:val="22"/>
              </w:rPr>
              <w:t>Những món ăn theo ngày</w:t>
            </w:r>
            <w:r w:rsidR="00917697" w:rsidRPr="00F5036C">
              <w:rPr>
                <w:rFonts w:asciiTheme="minorHAnsi" w:eastAsiaTheme="minorHAnsi" w:hAnsiTheme="minorHAnsi" w:cstheme="minorBidi"/>
                <w:sz w:val="22"/>
                <w:szCs w:val="22"/>
              </w:rPr>
              <w:t xml:space="preserve"> sẽ được hiển thị</w:t>
            </w:r>
          </w:p>
        </w:tc>
      </w:tr>
    </w:tbl>
    <w:p w14:paraId="2542B55D" w14:textId="77777777" w:rsidR="00917697" w:rsidRPr="00FF6E50" w:rsidRDefault="00917697" w:rsidP="731E5BBC">
      <w:pPr>
        <w:rPr>
          <w:rFonts w:ascii="Arial" w:eastAsia="Arial" w:hAnsi="Arial" w:cs="Arial"/>
          <w:b/>
          <w:bCs/>
          <w:sz w:val="22"/>
          <w:szCs w:val="22"/>
        </w:rPr>
      </w:pPr>
    </w:p>
    <w:p w14:paraId="08D781D9" w14:textId="112E2971" w:rsidR="731E5BBC" w:rsidRPr="00602DE3" w:rsidRDefault="731E5BBC" w:rsidP="0020660C">
      <w:pPr>
        <w:pStyle w:val="ListParagraph"/>
        <w:numPr>
          <w:ilvl w:val="1"/>
          <w:numId w:val="21"/>
        </w:numPr>
        <w:ind w:left="567" w:hanging="567"/>
        <w:rPr>
          <w:rFonts w:ascii="Arial" w:eastAsia="Arial" w:hAnsi="Arial" w:cs="Arial"/>
          <w:b/>
          <w:bCs/>
        </w:rPr>
      </w:pPr>
      <w:r w:rsidRPr="00602DE3">
        <w:rPr>
          <w:rFonts w:ascii="Arial" w:eastAsia="Arial" w:hAnsi="Arial" w:cs="Arial"/>
          <w:b/>
          <w:bCs/>
        </w:rPr>
        <w:t xml:space="preserve">Use-case: </w:t>
      </w:r>
      <w:r w:rsidR="00A87182" w:rsidRPr="00602DE3">
        <w:rPr>
          <w:rFonts w:ascii="Arial" w:eastAsia="Arial" w:hAnsi="Arial" w:cs="Arial"/>
          <w:b/>
          <w:bCs/>
        </w:rPr>
        <w:t>Tùy chỉnh nguyên liệu</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02DE3" w:rsidRPr="001E1F19" w14:paraId="3B1EEA53"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4334B2D" w14:textId="77777777" w:rsidR="00602DE3" w:rsidRPr="001E1F19" w:rsidRDefault="00602DE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ED7E2A6" w14:textId="76AC8403" w:rsidR="00602DE3" w:rsidRPr="001E1F19" w:rsidRDefault="00602DE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Tùy chỉnh nguyên liệu</w:t>
            </w:r>
          </w:p>
        </w:tc>
      </w:tr>
      <w:tr w:rsidR="007514EC" w:rsidRPr="001E1F19" w14:paraId="68866E3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103AE9"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B0BE6F" w14:textId="5664A5BF" w:rsidR="007514EC" w:rsidRPr="001E1F19" w:rsidRDefault="007514EC" w:rsidP="007514EC">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Người dùng có thể điều chỉnh</w:t>
            </w:r>
            <w:r w:rsidRPr="004361E7">
              <w:rPr>
                <w:rFonts w:asciiTheme="minorHAnsi" w:eastAsiaTheme="minorHAnsi" w:hAnsiTheme="minorHAnsi" w:cstheme="minorBidi"/>
                <w:sz w:val="22"/>
                <w:szCs w:val="22"/>
              </w:rPr>
              <w:t xml:space="preserve"> lượng</w:t>
            </w:r>
            <w:r w:rsidRPr="004361E7">
              <w:rPr>
                <w:rFonts w:asciiTheme="minorHAnsi" w:eastAsiaTheme="minorHAnsi" w:hAnsiTheme="minorHAnsi" w:cstheme="minorBidi"/>
                <w:sz w:val="22"/>
                <w:szCs w:val="22"/>
              </w:rPr>
              <w:t xml:space="preserve"> nguyên liệu tùy ý, website sẽ tự động gợi ý tỷ lệ thành phần các nguyên liệu còn lại</w:t>
            </w:r>
          </w:p>
        </w:tc>
      </w:tr>
      <w:tr w:rsidR="007514EC" w:rsidRPr="001E1F19" w14:paraId="49D1407C"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83FB956"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FB5BAF0" w14:textId="51E02D9A" w:rsidR="007514EC" w:rsidRPr="001E1F19" w:rsidRDefault="007514EC" w:rsidP="007514EC">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sidR="000560BA">
              <w:rPr>
                <w:rFonts w:asciiTheme="minorHAnsi" w:eastAsiaTheme="minorHAnsi" w:hAnsiTheme="minorHAnsi" w:cstheme="minorBidi"/>
                <w:sz w:val="22"/>
                <w:szCs w:val="22"/>
              </w:rPr>
              <w:t>dùng</w:t>
            </w:r>
          </w:p>
        </w:tc>
      </w:tr>
      <w:tr w:rsidR="007514EC" w:rsidRPr="001E1F19" w14:paraId="2E894A9E"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BA3B0D5"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1C3C8C6" w14:textId="43877131" w:rsidR="007514EC" w:rsidRDefault="005648DE" w:rsidP="0020660C">
            <w:pPr>
              <w:pStyle w:val="ListParagraph"/>
              <w:numPr>
                <w:ilvl w:val="0"/>
                <w:numId w:val="32"/>
              </w:numPr>
              <w:tabs>
                <w:tab w:val="clear" w:pos="1449"/>
              </w:tabs>
              <w:ind w:left="787" w:hanging="425"/>
              <w:jc w:val="both"/>
            </w:pPr>
            <w:r>
              <w:t>Sau</w:t>
            </w:r>
            <w:r>
              <w:rPr>
                <w:lang w:val="vi-VN"/>
              </w:rPr>
              <w:t xml:space="preserve"> khi hoàn tất tìm kiếm một công thức cụ </w:t>
            </w:r>
            <w:r>
              <w:rPr>
                <w:lang w:val="vi-VN"/>
              </w:rPr>
              <w:t xml:space="preserve">thể, </w:t>
            </w:r>
            <w:r w:rsidR="00B66724">
              <w:rPr>
                <w:lang w:val="vi-VN"/>
              </w:rPr>
              <w:t>tại</w:t>
            </w:r>
            <w:r w:rsidR="00A4701C">
              <w:rPr>
                <w:lang w:val="vi-VN"/>
              </w:rPr>
              <w:t xml:space="preserve"> </w:t>
            </w:r>
            <w:r w:rsidR="0050197B">
              <w:rPr>
                <w:lang w:val="vi-VN"/>
              </w:rPr>
              <w:t xml:space="preserve">trang hiển thị công thức </w:t>
            </w:r>
            <w:r w:rsidR="00EC56C2">
              <w:rPr>
                <w:lang w:val="vi-VN"/>
              </w:rPr>
              <w:t xml:space="preserve">sẽ có </w:t>
            </w:r>
            <w:r w:rsidR="00AF4CDF">
              <w:rPr>
                <w:lang w:val="vi-VN"/>
              </w:rPr>
              <w:t>mục ‘</w:t>
            </w:r>
            <w:r w:rsidR="00E61280">
              <w:t>Adjust</w:t>
            </w:r>
            <w:r w:rsidR="00E61280">
              <w:rPr>
                <w:lang w:val="vi-VN"/>
              </w:rPr>
              <w:t xml:space="preserve"> the Amount of</w:t>
            </w:r>
            <w:r w:rsidR="00AC4D21">
              <w:t xml:space="preserve"> </w:t>
            </w:r>
            <w:r w:rsidR="00282C81">
              <w:t>Ingredients’</w:t>
            </w:r>
            <w:r w:rsidR="00AF4CDF">
              <w:rPr>
                <w:lang w:val="vi-VN"/>
              </w:rPr>
              <w:t>.</w:t>
            </w:r>
          </w:p>
          <w:p w14:paraId="5EFA3543" w14:textId="5491D4F0" w:rsidR="007514EC" w:rsidRDefault="00891F60" w:rsidP="0020660C">
            <w:pPr>
              <w:pStyle w:val="ListParagraph"/>
              <w:numPr>
                <w:ilvl w:val="0"/>
                <w:numId w:val="32"/>
              </w:numPr>
              <w:ind w:left="740" w:hanging="357"/>
              <w:jc w:val="both"/>
            </w:pPr>
            <w:r>
              <w:t>Người</w:t>
            </w:r>
            <w:r>
              <w:rPr>
                <w:lang w:val="vi-VN"/>
              </w:rPr>
              <w:t xml:space="preserve"> dùng nhấn chọn vào mục đó để</w:t>
            </w:r>
            <w:r>
              <w:rPr>
                <w:lang w:val="vi-VN"/>
              </w:rPr>
              <w:t xml:space="preserve"> </w:t>
            </w:r>
            <w:r w:rsidR="005A2A5C">
              <w:rPr>
                <w:lang w:val="vi-VN"/>
              </w:rPr>
              <w:t>tiến hành thực hiện</w:t>
            </w:r>
            <w:r w:rsidR="00004D03">
              <w:rPr>
                <w:lang w:val="vi-VN"/>
              </w:rPr>
              <w:t xml:space="preserve">, hệ thống sẽ hiển thị </w:t>
            </w:r>
            <w:r w:rsidR="00B20A8E">
              <w:rPr>
                <w:lang w:val="vi-VN"/>
              </w:rPr>
              <w:t xml:space="preserve">mức điều </w:t>
            </w:r>
            <w:r w:rsidR="00B20A8E">
              <w:rPr>
                <w:lang w:val="vi-VN"/>
              </w:rPr>
              <w:t>chỉnh</w:t>
            </w:r>
            <w:r w:rsidR="002B0F5C">
              <w:rPr>
                <w:lang w:val="vi-VN"/>
              </w:rPr>
              <w:t xml:space="preserve"> </w:t>
            </w:r>
            <w:r w:rsidR="0014654F">
              <w:rPr>
                <w:lang w:val="vi-VN"/>
              </w:rPr>
              <w:t xml:space="preserve">(có thể chia </w:t>
            </w:r>
            <w:r w:rsidR="005E6D46">
              <w:rPr>
                <w:lang w:val="vi-VN"/>
              </w:rPr>
              <w:t>nửa/chia theo số người</w:t>
            </w:r>
            <w:r w:rsidR="0014654F">
              <w:rPr>
                <w:lang w:val="vi-VN"/>
              </w:rPr>
              <w:t>)</w:t>
            </w:r>
            <w:r w:rsidR="001343EB">
              <w:rPr>
                <w:lang w:val="vi-VN"/>
              </w:rPr>
              <w:t>.</w:t>
            </w:r>
          </w:p>
          <w:p w14:paraId="326B3EA2" w14:textId="77777777" w:rsidR="007514EC" w:rsidRPr="002215A6" w:rsidRDefault="002A797D" w:rsidP="00FC204D">
            <w:pPr>
              <w:pStyle w:val="ListParagraph"/>
              <w:numPr>
                <w:ilvl w:val="0"/>
                <w:numId w:val="32"/>
              </w:numPr>
              <w:ind w:left="740" w:hanging="357"/>
              <w:jc w:val="both"/>
            </w:pPr>
            <w:r>
              <w:rPr>
                <w:lang w:val="vi-VN"/>
              </w:rPr>
              <w:t xml:space="preserve">Sau đó, </w:t>
            </w:r>
            <w:r w:rsidR="00697EB3">
              <w:rPr>
                <w:lang w:val="vi-VN"/>
              </w:rPr>
              <w:t xml:space="preserve">người </w:t>
            </w:r>
            <w:r w:rsidR="002245AB">
              <w:rPr>
                <w:lang w:val="vi-VN"/>
              </w:rPr>
              <w:t xml:space="preserve">dùng </w:t>
            </w:r>
            <w:r w:rsidR="00BD2261">
              <w:rPr>
                <w:lang w:val="vi-VN"/>
              </w:rPr>
              <w:t xml:space="preserve">chọn </w:t>
            </w:r>
            <w:r w:rsidR="00444584">
              <w:rPr>
                <w:lang w:val="vi-VN"/>
              </w:rPr>
              <w:t xml:space="preserve">loại </w:t>
            </w:r>
            <w:r w:rsidR="00AD04EC">
              <w:rPr>
                <w:lang w:val="vi-VN"/>
              </w:rPr>
              <w:t xml:space="preserve">điều chỉnh, </w:t>
            </w:r>
            <w:r w:rsidR="002215A6">
              <w:rPr>
                <w:lang w:val="vi-VN"/>
              </w:rPr>
              <w:t>số lượng điều chỉnh.</w:t>
            </w:r>
          </w:p>
          <w:p w14:paraId="734C9D0E" w14:textId="14EA6F73" w:rsidR="002215A6" w:rsidRPr="002215A6" w:rsidRDefault="002215A6" w:rsidP="00FC204D">
            <w:pPr>
              <w:pStyle w:val="ListParagraph"/>
              <w:numPr>
                <w:ilvl w:val="0"/>
                <w:numId w:val="32"/>
              </w:numPr>
              <w:ind w:left="740" w:hanging="357"/>
              <w:jc w:val="both"/>
            </w:pPr>
            <w:r>
              <w:rPr>
                <w:lang w:val="vi-VN"/>
              </w:rPr>
              <w:t>Người dùng bấm chọn ‘</w:t>
            </w:r>
            <w:r w:rsidR="006E5820">
              <w:t>Confirm</w:t>
            </w:r>
            <w:r>
              <w:rPr>
                <w:lang w:val="vi-VN"/>
              </w:rPr>
              <w:t>’ để bắt đầu cho hệ thống điều chỉnh.</w:t>
            </w:r>
          </w:p>
          <w:p w14:paraId="3FDA234E" w14:textId="6D1EF34E" w:rsidR="007514EC" w:rsidRPr="001E1F19" w:rsidRDefault="000109CD" w:rsidP="0020660C">
            <w:pPr>
              <w:pStyle w:val="ListParagraph"/>
              <w:numPr>
                <w:ilvl w:val="0"/>
                <w:numId w:val="32"/>
              </w:numPr>
              <w:ind w:left="740" w:hanging="357"/>
              <w:jc w:val="both"/>
            </w:pPr>
            <w:r>
              <w:rPr>
                <w:lang w:val="vi-VN"/>
              </w:rPr>
              <w:t xml:space="preserve">Hệ thống sẽ hiển thị ra công thức </w:t>
            </w:r>
            <w:r w:rsidR="00FD6E36">
              <w:rPr>
                <w:lang w:val="vi-VN"/>
              </w:rPr>
              <w:t>đó với số lượng nguyên liệu mới như trong yêu cầu điều chỉnh.</w:t>
            </w:r>
          </w:p>
        </w:tc>
      </w:tr>
      <w:tr w:rsidR="007514EC" w:rsidRPr="009A6C82" w14:paraId="6D6D2306"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005CB9"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64CD78" w14:textId="77777777" w:rsidR="007514EC" w:rsidRDefault="007514EC" w:rsidP="007514EC">
            <w:pPr>
              <w:rPr>
                <w:rFonts w:ascii="Calibri" w:hAnsi="Calibri" w:cs="Calibri"/>
                <w:b/>
                <w:bCs/>
                <w:sz w:val="22"/>
                <w:szCs w:val="22"/>
                <w:lang w:val="vi-VN" w:eastAsia="en-GB"/>
              </w:rPr>
            </w:pPr>
            <w:r w:rsidRPr="00B27A5A">
              <w:rPr>
                <w:rFonts w:ascii="Calibri" w:hAnsi="Calibri" w:cs="Calibri"/>
                <w:b/>
                <w:bCs/>
                <w:sz w:val="22"/>
                <w:szCs w:val="22"/>
                <w:lang w:eastAsia="en-GB"/>
              </w:rPr>
              <w:t xml:space="preserve">Alternative flow: </w:t>
            </w:r>
            <w:r w:rsidR="000779B7">
              <w:rPr>
                <w:rFonts w:ascii="Calibri" w:hAnsi="Calibri" w:cs="Calibri"/>
                <w:b/>
                <w:bCs/>
                <w:sz w:val="22"/>
                <w:szCs w:val="22"/>
                <w:lang w:eastAsia="en-GB"/>
              </w:rPr>
              <w:t>Không</w:t>
            </w:r>
            <w:r w:rsidR="000779B7">
              <w:rPr>
                <w:rFonts w:ascii="Calibri" w:hAnsi="Calibri" w:cs="Calibri"/>
                <w:b/>
                <w:bCs/>
                <w:sz w:val="22"/>
                <w:szCs w:val="22"/>
                <w:lang w:val="vi-VN" w:eastAsia="en-GB"/>
              </w:rPr>
              <w:t xml:space="preserve"> thể điều chỉnh vì số lượng quá ít</w:t>
            </w:r>
          </w:p>
          <w:p w14:paraId="4D7838D1" w14:textId="12B5F46A" w:rsidR="000779B7" w:rsidRPr="000779B7" w:rsidRDefault="000779B7" w:rsidP="000779B7">
            <w:pPr>
              <w:pStyle w:val="ListParagraph"/>
              <w:numPr>
                <w:ilvl w:val="0"/>
                <w:numId w:val="51"/>
              </w:numPr>
              <w:jc w:val="both"/>
              <w:rPr>
                <w:lang w:val="vi-VN"/>
              </w:rPr>
            </w:pPr>
            <w:r w:rsidRPr="000779B7">
              <w:rPr>
                <w:lang w:val="vi-VN"/>
              </w:rPr>
              <w:t xml:space="preserve">Từ bước </w:t>
            </w:r>
            <w:r>
              <w:rPr>
                <w:lang w:val="vi-VN"/>
              </w:rPr>
              <w:t>3</w:t>
            </w:r>
            <w:r w:rsidRPr="000779B7">
              <w:rPr>
                <w:lang w:val="vi-VN"/>
              </w:rPr>
              <w:t xml:space="preserve"> của Basic Flow, nếu </w:t>
            </w:r>
            <w:r>
              <w:rPr>
                <w:lang w:val="vi-VN"/>
              </w:rPr>
              <w:t>số lượng điều chỉnh quá ít</w:t>
            </w:r>
            <w:r w:rsidRPr="000779B7">
              <w:rPr>
                <w:lang w:val="vi-VN"/>
              </w:rPr>
              <w:t>, hệ thống sẽ hiển thị ‘</w:t>
            </w:r>
            <w:r>
              <w:rPr>
                <w:lang w:val="vi-VN"/>
              </w:rPr>
              <w:t xml:space="preserve">Cannot </w:t>
            </w:r>
            <w:r>
              <w:rPr>
                <w:lang w:val="vi-VN"/>
              </w:rPr>
              <w:t xml:space="preserve">adjust </w:t>
            </w:r>
            <w:r w:rsidR="008411AC">
              <w:rPr>
                <w:lang w:val="vi-VN"/>
              </w:rPr>
              <w:t xml:space="preserve">because </w:t>
            </w:r>
            <w:r>
              <w:rPr>
                <w:lang w:val="vi-VN"/>
              </w:rPr>
              <w:t xml:space="preserve">the amount of </w:t>
            </w:r>
            <w:r w:rsidR="008411AC">
              <w:rPr>
                <w:lang w:val="vi-VN"/>
              </w:rPr>
              <w:t>ingredients is not enough for the recipe. Please try again</w:t>
            </w:r>
            <w:r w:rsidRPr="000779B7">
              <w:rPr>
                <w:lang w:val="vi-VN"/>
              </w:rPr>
              <w:t xml:space="preserve">’. </w:t>
            </w:r>
          </w:p>
          <w:p w14:paraId="02A2DA7D" w14:textId="57181BE2" w:rsidR="000779B7" w:rsidRDefault="000779B7">
            <w:pPr>
              <w:pStyle w:val="ListParagraph"/>
              <w:numPr>
                <w:ilvl w:val="0"/>
                <w:numId w:val="51"/>
              </w:numPr>
              <w:ind w:left="740" w:hanging="357"/>
              <w:jc w:val="both"/>
            </w:pPr>
            <w:r w:rsidRPr="000779B7">
              <w:rPr>
                <w:lang w:val="vi-VN"/>
              </w:rPr>
              <w:t xml:space="preserve">Tiếp tục bước </w:t>
            </w:r>
            <w:r>
              <w:rPr>
                <w:lang w:val="vi-VN"/>
              </w:rPr>
              <w:t>2</w:t>
            </w:r>
            <w:r w:rsidRPr="000779B7">
              <w:rPr>
                <w:lang w:val="vi-VN"/>
              </w:rPr>
              <w:t xml:space="preserve"> của Basic Flow.</w:t>
            </w:r>
          </w:p>
          <w:p w14:paraId="7CF2106D" w14:textId="1F8C60A8" w:rsidR="007514EC" w:rsidRPr="00F85F62" w:rsidRDefault="007514EC" w:rsidP="007514EC">
            <w:pPr>
              <w:rPr>
                <w:rFonts w:ascii="Calibri" w:hAnsi="Calibri" w:cs="Calibri"/>
                <w:lang w:val="vi-VN" w:eastAsia="en-GB"/>
              </w:rPr>
            </w:pPr>
          </w:p>
        </w:tc>
      </w:tr>
      <w:tr w:rsidR="007514EC" w:rsidRPr="00B27A5A" w14:paraId="65563CC0"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EE5A015"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A3B05B2" w14:textId="54396466" w:rsidR="007514EC" w:rsidRPr="00B27A5A" w:rsidRDefault="00602DE3"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3" w:history="1">
              <w:r w:rsidR="00FA3EB9" w:rsidRPr="00460094">
                <w:rPr>
                  <w:rStyle w:val="Hyperlink"/>
                  <w:rFonts w:ascii="Calibri" w:hAnsi="Calibri" w:cs="Calibri"/>
                  <w:sz w:val="22"/>
                  <w:szCs w:val="22"/>
                  <w:lang w:eastAsia="en-GB"/>
                </w:rPr>
                <w:t>www.anngon.com.vn/i</w:t>
              </w:r>
              <w:r w:rsidR="00FA3EB9" w:rsidRPr="00E61280">
                <w:rPr>
                  <w:rStyle w:val="Hyperlink"/>
                  <w:rFonts w:ascii="Calibri" w:hAnsi="Calibri" w:cs="Calibri"/>
                  <w:sz w:val="22"/>
                  <w:szCs w:val="22"/>
                  <w:lang w:eastAsia="en-GB"/>
                </w:rPr>
                <w:t>ngredients</w:t>
              </w:r>
            </w:hyperlink>
            <w:r w:rsidR="006F18AF">
              <w:rPr>
                <w:rFonts w:ascii="Calibri" w:hAnsi="Calibri" w:cs="Calibri"/>
                <w:color w:val="0070C0"/>
                <w:sz w:val="22"/>
                <w:szCs w:val="22"/>
                <w:u w:val="single"/>
                <w:lang w:eastAsia="en-GB"/>
              </w:rPr>
              <w:t xml:space="preserve">  </w:t>
            </w:r>
          </w:p>
        </w:tc>
      </w:tr>
      <w:tr w:rsidR="007514EC" w:rsidRPr="00F5036C" w14:paraId="5720E0B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658FB5"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B46D332" w14:textId="7002D7A1" w:rsidR="007514EC" w:rsidRPr="00F5036C" w:rsidRDefault="007A3BD5" w:rsidP="007514EC">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Tùy chỉnh số lượng, tỷ lệ nguyên liệu theo yêu cầu của người dùng</w:t>
            </w:r>
          </w:p>
        </w:tc>
      </w:tr>
    </w:tbl>
    <w:p w14:paraId="4AEA14D6" w14:textId="77777777" w:rsidR="00602DE3" w:rsidRPr="00602DE3" w:rsidRDefault="00602DE3" w:rsidP="00602DE3">
      <w:pPr>
        <w:pStyle w:val="ListParagraph"/>
        <w:ind w:left="852"/>
        <w:rPr>
          <w:rFonts w:ascii="Arial" w:eastAsia="Arial" w:hAnsi="Arial" w:cs="Arial"/>
          <w:b/>
          <w:bCs/>
        </w:rPr>
      </w:pPr>
    </w:p>
    <w:p w14:paraId="5F3B6FE0" w14:textId="577F3C79" w:rsidR="000D3863" w:rsidRPr="00737D45" w:rsidRDefault="000D3863" w:rsidP="0020660C">
      <w:pPr>
        <w:pStyle w:val="ListParagraph"/>
        <w:numPr>
          <w:ilvl w:val="1"/>
          <w:numId w:val="21"/>
        </w:numPr>
        <w:ind w:left="567" w:hanging="567"/>
        <w:rPr>
          <w:rFonts w:ascii="Arial" w:eastAsia="Arial" w:hAnsi="Arial" w:cs="Arial"/>
          <w:b/>
          <w:bCs/>
        </w:rPr>
      </w:pPr>
      <w:r w:rsidRPr="00737D45">
        <w:rPr>
          <w:rFonts w:ascii="Arial" w:eastAsia="Arial" w:hAnsi="Arial" w:cs="Arial"/>
          <w:b/>
          <w:bCs/>
        </w:rPr>
        <w:t>Use-case: Thanh toán</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737D45" w:rsidRPr="001E1F19" w14:paraId="1D4BCA3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071B9E"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BB80DE" w14:textId="6CADF37C" w:rsidR="00737D45" w:rsidRPr="001E1F19" w:rsidRDefault="0022090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Thanh toán</w:t>
            </w:r>
          </w:p>
        </w:tc>
      </w:tr>
      <w:tr w:rsidR="00737D45" w:rsidRPr="001E1F19" w14:paraId="6DDD5C7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9AA7A1"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BDB3BEE" w14:textId="77777777" w:rsidR="00737D45" w:rsidRDefault="003F698E"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thanh toán đơn hàng đã đặt mua qua Website</w:t>
            </w:r>
          </w:p>
          <w:p w14:paraId="6B1DB609" w14:textId="36C58D23" w:rsidR="00737D45" w:rsidRPr="001E1F19" w:rsidRDefault="00190F57"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xác nhận </w:t>
            </w:r>
            <w:r w:rsidR="004961F4">
              <w:rPr>
                <w:rFonts w:asciiTheme="minorHAnsi" w:eastAsiaTheme="minorHAnsi" w:hAnsiTheme="minorHAnsi" w:cstheme="minorBidi"/>
                <w:sz w:val="22"/>
                <w:szCs w:val="22"/>
              </w:rPr>
              <w:t>đơn hàng cho người dùng</w:t>
            </w:r>
          </w:p>
        </w:tc>
      </w:tr>
      <w:tr w:rsidR="00737D45" w:rsidRPr="001E1F19" w14:paraId="708A99B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325D42"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730A730" w14:textId="6E552D6F" w:rsidR="00737D45" w:rsidRPr="001E1F19" w:rsidRDefault="00737D45" w:rsidP="0067178F">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Pr>
                <w:rFonts w:asciiTheme="minorHAnsi" w:eastAsiaTheme="minorHAnsi" w:hAnsiTheme="minorHAnsi" w:cstheme="minorBidi"/>
                <w:sz w:val="22"/>
                <w:szCs w:val="22"/>
              </w:rPr>
              <w:t>dùng</w:t>
            </w:r>
            <w:r w:rsidR="008E294A">
              <w:rPr>
                <w:rFonts w:asciiTheme="minorHAnsi" w:eastAsiaTheme="minorHAnsi" w:hAnsiTheme="minorHAnsi" w:cstheme="minorBidi"/>
                <w:sz w:val="22"/>
                <w:szCs w:val="22"/>
              </w:rPr>
              <w:t>, Nhân viên</w:t>
            </w:r>
          </w:p>
        </w:tc>
      </w:tr>
      <w:tr w:rsidR="00737D45" w:rsidRPr="001E1F19" w14:paraId="19FF959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3864BE"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D7D5A" w14:textId="07D56EFB" w:rsidR="00737D45" w:rsidRDefault="001E00B5" w:rsidP="0020660C">
            <w:pPr>
              <w:pStyle w:val="ListParagraph"/>
              <w:numPr>
                <w:ilvl w:val="0"/>
                <w:numId w:val="33"/>
              </w:numPr>
              <w:tabs>
                <w:tab w:val="clear" w:pos="1449"/>
              </w:tabs>
              <w:ind w:left="740" w:hanging="357"/>
              <w:jc w:val="both"/>
            </w:pPr>
            <w:r>
              <w:t>Sau khi tìm</w:t>
            </w:r>
            <w:r w:rsidR="00B61A8F">
              <w:t xml:space="preserve"> thấy công thức nấu ăn mong muốn,</w:t>
            </w:r>
            <w:r w:rsidR="007A67B0">
              <w:t xml:space="preserve"> </w:t>
            </w:r>
            <w:r w:rsidR="009B2AD7">
              <w:t xml:space="preserve">thêm </w:t>
            </w:r>
            <w:r w:rsidR="00E838B6">
              <w:t xml:space="preserve">vào giỏ hàng các nguyên liệu </w:t>
            </w:r>
            <w:r w:rsidR="00E81921">
              <w:t>muốn mua</w:t>
            </w:r>
            <w:r w:rsidR="00C44696">
              <w:t xml:space="preserve"> và số lượng</w:t>
            </w:r>
            <w:r w:rsidR="00D4279D">
              <w:t>, người dùng nhấn chọn ‘</w:t>
            </w:r>
            <w:r w:rsidR="00A21C8D">
              <w:t>P</w:t>
            </w:r>
            <w:r w:rsidR="00FB6586">
              <w:t>ay</w:t>
            </w:r>
            <w:r w:rsidR="00ED2524">
              <w:t xml:space="preserve"> </w:t>
            </w:r>
            <w:r w:rsidR="005E2DF9">
              <w:t>B</w:t>
            </w:r>
            <w:r w:rsidR="00ED2524">
              <w:t>ill</w:t>
            </w:r>
            <w:r w:rsidR="00D4279D">
              <w:t>’</w:t>
            </w:r>
          </w:p>
          <w:p w14:paraId="0F3EC59B" w14:textId="218332F0" w:rsidR="00737D45" w:rsidRDefault="00EF2851" w:rsidP="0020660C">
            <w:pPr>
              <w:pStyle w:val="ListParagraph"/>
              <w:numPr>
                <w:ilvl w:val="0"/>
                <w:numId w:val="33"/>
              </w:numPr>
              <w:ind w:left="740" w:hanging="357"/>
              <w:jc w:val="both"/>
            </w:pPr>
            <w:r>
              <w:t>Tại trang này, người dùng có thể thay đổi địa chỉ giao hàn</w:t>
            </w:r>
            <w:r w:rsidR="00892DD3">
              <w:t>g</w:t>
            </w:r>
            <w:r w:rsidR="006A4FB8">
              <w:t xml:space="preserve">, đồng thời </w:t>
            </w:r>
            <w:r w:rsidR="008E3416">
              <w:t xml:space="preserve">xác nhận lại </w:t>
            </w:r>
            <w:r w:rsidR="007713CB">
              <w:t xml:space="preserve">các nguyên liệu muốn mua và </w:t>
            </w:r>
            <w:r w:rsidR="007671D9">
              <w:t>tổng giá trị đơn hàng</w:t>
            </w:r>
          </w:p>
          <w:p w14:paraId="1C49CE1E" w14:textId="77777777" w:rsidR="00737D45" w:rsidRDefault="00506460" w:rsidP="0020660C">
            <w:pPr>
              <w:pStyle w:val="ListParagraph"/>
              <w:numPr>
                <w:ilvl w:val="0"/>
                <w:numId w:val="33"/>
              </w:numPr>
              <w:ind w:left="740" w:hanging="357"/>
              <w:jc w:val="both"/>
            </w:pPr>
            <w:r>
              <w:t>Người dùng thanh toán đơn hàng</w:t>
            </w:r>
          </w:p>
          <w:p w14:paraId="762F91F7" w14:textId="16D29237" w:rsidR="008E294A" w:rsidRPr="001E1F19" w:rsidRDefault="008E294A" w:rsidP="0020660C">
            <w:pPr>
              <w:pStyle w:val="ListParagraph"/>
              <w:numPr>
                <w:ilvl w:val="0"/>
                <w:numId w:val="33"/>
              </w:numPr>
              <w:ind w:left="740" w:hanging="357"/>
              <w:jc w:val="both"/>
            </w:pPr>
            <w:r>
              <w:t>Nhân viên xác nhận đơn hàng cho người dùng</w:t>
            </w:r>
          </w:p>
        </w:tc>
      </w:tr>
      <w:tr w:rsidR="00737D45" w:rsidRPr="009A6C82" w14:paraId="4C21E230"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1A61D9" w14:textId="77777777" w:rsidR="00737D45" w:rsidRPr="00B27A5A" w:rsidRDefault="00737D45"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DEE45A" w14:textId="77777777" w:rsidR="00596AA5" w:rsidRDefault="00737D45"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sidR="00D172CA">
              <w:rPr>
                <w:rFonts w:ascii="Calibri" w:hAnsi="Calibri" w:cs="Calibri"/>
                <w:b/>
                <w:bCs/>
                <w:sz w:val="22"/>
                <w:szCs w:val="22"/>
                <w:lang w:eastAsia="en-GB"/>
              </w:rPr>
              <w:t xml:space="preserve"> 1</w:t>
            </w:r>
            <w:r w:rsidRPr="00B27A5A">
              <w:rPr>
                <w:rFonts w:ascii="Calibri" w:hAnsi="Calibri" w:cs="Calibri"/>
                <w:b/>
                <w:bCs/>
                <w:sz w:val="22"/>
                <w:szCs w:val="22"/>
                <w:lang w:eastAsia="en-GB"/>
              </w:rPr>
              <w:t>:</w:t>
            </w:r>
            <w:r w:rsidR="00285662">
              <w:rPr>
                <w:rFonts w:ascii="Calibri" w:hAnsi="Calibri" w:cs="Calibri"/>
                <w:b/>
                <w:bCs/>
                <w:sz w:val="22"/>
                <w:szCs w:val="22"/>
                <w:lang w:eastAsia="en-GB"/>
              </w:rPr>
              <w:t xml:space="preserve"> Người dùng thay đổi địa chỉ giao hàng</w:t>
            </w:r>
          </w:p>
          <w:p w14:paraId="5908A186" w14:textId="7DF3B432" w:rsidR="00737D45" w:rsidRPr="009F65C7" w:rsidRDefault="00737D45" w:rsidP="0020660C">
            <w:pPr>
              <w:pStyle w:val="ListParagraph"/>
              <w:numPr>
                <w:ilvl w:val="0"/>
                <w:numId w:val="37"/>
              </w:numPr>
              <w:rPr>
                <w:rFonts w:ascii="Calibri" w:hAnsi="Calibri" w:cs="Calibri"/>
                <w:lang w:val="en-GB" w:eastAsia="en-GB"/>
              </w:rPr>
            </w:pPr>
            <w:r w:rsidRPr="00596AA5">
              <w:rPr>
                <w:rFonts w:ascii="Calibri" w:hAnsi="Calibri" w:cs="Calibri"/>
                <w:b/>
                <w:bCs/>
                <w:lang w:eastAsia="en-GB"/>
              </w:rPr>
              <w:t xml:space="preserve"> </w:t>
            </w:r>
            <w:r w:rsidR="009F65C7">
              <w:t xml:space="preserve">Từ bước 2 của Basic Flow, cho phép người dùng </w:t>
            </w:r>
            <w:r w:rsidR="00822356">
              <w:t>cập nhật lại thông tin địa chỉ</w:t>
            </w:r>
          </w:p>
          <w:p w14:paraId="2DC9779F" w14:textId="77777777" w:rsidR="009F65C7" w:rsidRDefault="009F65C7" w:rsidP="0020660C">
            <w:pPr>
              <w:pStyle w:val="ListParagraph"/>
              <w:numPr>
                <w:ilvl w:val="0"/>
                <w:numId w:val="37"/>
              </w:numPr>
              <w:rPr>
                <w:rFonts w:ascii="Calibri" w:hAnsi="Calibri" w:cs="Calibri"/>
                <w:lang w:val="en-GB" w:eastAsia="en-GB"/>
              </w:rPr>
            </w:pPr>
            <w:r>
              <w:rPr>
                <w:rFonts w:ascii="Calibri" w:hAnsi="Calibri" w:cs="Calibri"/>
                <w:lang w:val="en-GB" w:eastAsia="en-GB"/>
              </w:rPr>
              <w:t>Tiếp tục bước 3 của Basic Flow</w:t>
            </w:r>
          </w:p>
          <w:p w14:paraId="6CE011BA" w14:textId="454B9DB3" w:rsidR="00A95645" w:rsidRDefault="00A95645" w:rsidP="00A95645">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2</w:t>
            </w:r>
            <w:r w:rsidRPr="00B27A5A">
              <w:rPr>
                <w:rFonts w:ascii="Calibri" w:hAnsi="Calibri" w:cs="Calibri"/>
                <w:b/>
                <w:bCs/>
                <w:sz w:val="22"/>
                <w:szCs w:val="22"/>
                <w:lang w:eastAsia="en-GB"/>
              </w:rPr>
              <w:t>:</w:t>
            </w:r>
            <w:r>
              <w:rPr>
                <w:rFonts w:ascii="Calibri" w:hAnsi="Calibri" w:cs="Calibri"/>
                <w:b/>
                <w:bCs/>
                <w:sz w:val="22"/>
                <w:szCs w:val="22"/>
                <w:lang w:eastAsia="en-GB"/>
              </w:rPr>
              <w:t xml:space="preserve"> Người dùng thay đổi</w:t>
            </w:r>
            <w:r w:rsidR="00FA6C03">
              <w:rPr>
                <w:rFonts w:ascii="Calibri" w:hAnsi="Calibri" w:cs="Calibri"/>
                <w:b/>
                <w:bCs/>
                <w:sz w:val="22"/>
                <w:szCs w:val="22"/>
                <w:lang w:eastAsia="en-GB"/>
              </w:rPr>
              <w:t xml:space="preserve"> số lượng</w:t>
            </w:r>
            <w:r w:rsidR="0046009E">
              <w:rPr>
                <w:rFonts w:ascii="Calibri" w:hAnsi="Calibri" w:cs="Calibri"/>
                <w:b/>
                <w:bCs/>
                <w:sz w:val="22"/>
                <w:szCs w:val="22"/>
                <w:lang w:eastAsia="en-GB"/>
              </w:rPr>
              <w:t xml:space="preserve"> nguyên liệu</w:t>
            </w:r>
          </w:p>
          <w:p w14:paraId="6B14EC54" w14:textId="338248EB" w:rsidR="00A95645" w:rsidRPr="009F65C7" w:rsidRDefault="00A95645" w:rsidP="0020660C">
            <w:pPr>
              <w:pStyle w:val="ListParagraph"/>
              <w:numPr>
                <w:ilvl w:val="0"/>
                <w:numId w:val="39"/>
              </w:numPr>
              <w:rPr>
                <w:rFonts w:ascii="Calibri" w:hAnsi="Calibri" w:cs="Calibri"/>
                <w:lang w:val="en-GB" w:eastAsia="en-GB"/>
              </w:rPr>
            </w:pPr>
            <w:r w:rsidRPr="00596AA5">
              <w:rPr>
                <w:rFonts w:ascii="Calibri" w:hAnsi="Calibri" w:cs="Calibri"/>
                <w:b/>
                <w:bCs/>
                <w:lang w:eastAsia="en-GB"/>
              </w:rPr>
              <w:t xml:space="preserve"> </w:t>
            </w:r>
            <w:r>
              <w:t xml:space="preserve">Từ bước </w:t>
            </w:r>
            <w:r w:rsidR="005B7689">
              <w:t>1</w:t>
            </w:r>
            <w:r>
              <w:t xml:space="preserve"> của Basic Flow, cho phép người dùng </w:t>
            </w:r>
            <w:r w:rsidR="00652BB3">
              <w:t>thêm hoặc bớt</w:t>
            </w:r>
            <w:r w:rsidR="00264337">
              <w:t xml:space="preserve"> các nguyên liệu muốn mua</w:t>
            </w:r>
          </w:p>
          <w:p w14:paraId="1CBB31C1" w14:textId="46CE45EC" w:rsidR="00A95645" w:rsidRDefault="00A95645" w:rsidP="0020660C">
            <w:pPr>
              <w:pStyle w:val="ListParagraph"/>
              <w:numPr>
                <w:ilvl w:val="0"/>
                <w:numId w:val="39"/>
              </w:numPr>
              <w:rPr>
                <w:rFonts w:ascii="Calibri" w:hAnsi="Calibri" w:cs="Calibri"/>
                <w:lang w:val="en-GB" w:eastAsia="en-GB"/>
              </w:rPr>
            </w:pPr>
            <w:r>
              <w:rPr>
                <w:rFonts w:ascii="Calibri" w:hAnsi="Calibri" w:cs="Calibri"/>
                <w:lang w:val="en-GB" w:eastAsia="en-GB"/>
              </w:rPr>
              <w:t xml:space="preserve">Tiếp tục bước </w:t>
            </w:r>
            <w:r w:rsidR="000B4948">
              <w:rPr>
                <w:rFonts w:ascii="Calibri" w:hAnsi="Calibri" w:cs="Calibri"/>
                <w:lang w:val="en-GB" w:eastAsia="en-GB"/>
              </w:rPr>
              <w:t>2</w:t>
            </w:r>
            <w:r>
              <w:rPr>
                <w:rFonts w:ascii="Calibri" w:hAnsi="Calibri" w:cs="Calibri"/>
                <w:lang w:val="en-GB" w:eastAsia="en-GB"/>
              </w:rPr>
              <w:t xml:space="preserve"> của Basic Flow</w:t>
            </w:r>
          </w:p>
          <w:p w14:paraId="7828B12C" w14:textId="63E39B4B" w:rsidR="00A95645" w:rsidRPr="00A95645" w:rsidRDefault="00A95645" w:rsidP="00A95645">
            <w:pPr>
              <w:rPr>
                <w:rFonts w:ascii="Calibri" w:hAnsi="Calibri" w:cs="Calibri"/>
                <w:lang w:val="en-GB" w:eastAsia="en-GB"/>
              </w:rPr>
            </w:pPr>
          </w:p>
        </w:tc>
      </w:tr>
      <w:tr w:rsidR="00472A81" w:rsidRPr="00B27A5A" w14:paraId="5ECE175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EF395B" w14:textId="77777777" w:rsidR="00472A81" w:rsidRPr="00B27A5A" w:rsidRDefault="00472A81" w:rsidP="00472A8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B9357A" w14:textId="77777777" w:rsidR="00472A81" w:rsidRDefault="00472A81" w:rsidP="00472A81">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4" w:history="1">
              <w:r w:rsidR="000055B0" w:rsidRPr="00C06E96">
                <w:rPr>
                  <w:rStyle w:val="Hyperlink"/>
                  <w:rFonts w:ascii="Calibri" w:hAnsi="Calibri" w:cs="Calibri"/>
                  <w:sz w:val="22"/>
                  <w:szCs w:val="22"/>
                  <w:lang w:eastAsia="en-GB"/>
                </w:rPr>
                <w:t>www.anngon.com.vn/cart</w:t>
              </w:r>
              <w:r w:rsidR="000055B0" w:rsidRPr="00C06E96">
                <w:rPr>
                  <w:rStyle w:val="Hyperlink"/>
                  <w:rFonts w:ascii="Calibri" w:hAnsi="Calibri" w:cs="Calibri"/>
                  <w:sz w:val="22"/>
                  <w:szCs w:val="22"/>
                  <w:lang w:eastAsia="en-GB"/>
                </w:rPr>
                <w:t>/payment</w:t>
              </w:r>
            </w:hyperlink>
            <w:r w:rsidR="000055B0">
              <w:rPr>
                <w:rFonts w:ascii="Calibri" w:hAnsi="Calibri" w:cs="Calibri"/>
                <w:color w:val="0070C0"/>
                <w:sz w:val="22"/>
                <w:szCs w:val="22"/>
                <w:u w:val="single"/>
                <w:lang w:eastAsia="en-GB"/>
              </w:rPr>
              <w:t xml:space="preserve"> </w:t>
            </w:r>
          </w:p>
          <w:p w14:paraId="567843CE" w14:textId="5F7CAB3E" w:rsidR="000055B0" w:rsidRPr="00B27A5A" w:rsidRDefault="000055B0" w:rsidP="00472A81">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5" w:history="1">
              <w:r w:rsidRPr="00C06E96">
                <w:rPr>
                  <w:rStyle w:val="Hyperlink"/>
                  <w:rFonts w:ascii="Calibri" w:hAnsi="Calibri" w:cs="Calibri"/>
                  <w:sz w:val="22"/>
                  <w:szCs w:val="22"/>
                  <w:lang w:eastAsia="en-GB"/>
                </w:rPr>
                <w:t>www.anngon.com.vn/cart/payment</w:t>
              </w:r>
              <w:r w:rsidRPr="00C06E96">
                <w:rPr>
                  <w:rStyle w:val="Hyperlink"/>
                  <w:rFonts w:ascii="Calibri" w:hAnsi="Calibri" w:cs="Calibri"/>
                  <w:sz w:val="22"/>
                  <w:szCs w:val="22"/>
                  <w:lang w:eastAsia="en-GB"/>
                </w:rPr>
                <w:t>-admin</w:t>
              </w:r>
            </w:hyperlink>
            <w:r>
              <w:rPr>
                <w:rFonts w:ascii="Calibri" w:hAnsi="Calibri" w:cs="Calibri"/>
                <w:color w:val="0070C0"/>
                <w:sz w:val="22"/>
                <w:szCs w:val="22"/>
                <w:u w:val="single"/>
                <w:lang w:eastAsia="en-GB"/>
              </w:rPr>
              <w:t xml:space="preserve">  </w:t>
            </w:r>
          </w:p>
        </w:tc>
      </w:tr>
      <w:tr w:rsidR="00472A81" w:rsidRPr="00F5036C" w14:paraId="0471A6A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616455" w14:textId="77777777" w:rsidR="00472A81" w:rsidRPr="00B27A5A" w:rsidRDefault="00472A81" w:rsidP="00472A8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A52C58D" w14:textId="23604ACA" w:rsidR="00472A81" w:rsidRPr="00F5036C" w:rsidRDefault="00472A81" w:rsidP="00472A81">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thanh toán đơn hàng thành công</w:t>
            </w:r>
          </w:p>
        </w:tc>
      </w:tr>
    </w:tbl>
    <w:p w14:paraId="087DA713" w14:textId="77777777" w:rsidR="00737D45" w:rsidRPr="00737D45" w:rsidRDefault="00737D45" w:rsidP="00737D45">
      <w:pPr>
        <w:pStyle w:val="ListParagraph"/>
        <w:ind w:left="852"/>
        <w:rPr>
          <w:rFonts w:ascii="Arial" w:eastAsia="Arial" w:hAnsi="Arial" w:cs="Arial"/>
          <w:b/>
          <w:bCs/>
        </w:rPr>
      </w:pPr>
    </w:p>
    <w:p w14:paraId="3C63223F" w14:textId="1B8966A2" w:rsidR="00403F4B" w:rsidRPr="008C0423" w:rsidRDefault="000D3863" w:rsidP="0020660C">
      <w:pPr>
        <w:pStyle w:val="ListParagraph"/>
        <w:numPr>
          <w:ilvl w:val="1"/>
          <w:numId w:val="39"/>
        </w:numPr>
        <w:ind w:left="567" w:hanging="567"/>
        <w:rPr>
          <w:rFonts w:ascii="Arial" w:eastAsia="Arial" w:hAnsi="Arial" w:cs="Arial"/>
          <w:b/>
          <w:bCs/>
        </w:rPr>
      </w:pPr>
      <w:r w:rsidRPr="008C0423">
        <w:rPr>
          <w:rFonts w:ascii="Arial" w:eastAsia="Arial" w:hAnsi="Arial" w:cs="Arial"/>
          <w:b/>
          <w:bCs/>
        </w:rPr>
        <w:t>Use-case: Hủy đơn hàng</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8C0423" w:rsidRPr="001E1F19" w14:paraId="78A5ECB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1F2465B"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81B267" w14:textId="784FC028" w:rsidR="008C0423" w:rsidRPr="001E1F19" w:rsidRDefault="00130841"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Hủy đơn hàng</w:t>
            </w:r>
          </w:p>
        </w:tc>
      </w:tr>
      <w:tr w:rsidR="008C0423" w:rsidRPr="001E1F19" w14:paraId="0E64066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77FEE8"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B288257" w14:textId="77777777" w:rsidR="008C0423" w:rsidRDefault="008C042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w:t>
            </w:r>
            <w:r w:rsidR="00C74BFF">
              <w:rPr>
                <w:rFonts w:asciiTheme="minorHAnsi" w:eastAsiaTheme="minorHAnsi" w:hAnsiTheme="minorHAnsi" w:cstheme="minorBidi"/>
                <w:sz w:val="22"/>
                <w:szCs w:val="22"/>
              </w:rPr>
              <w:t>hủy đơn hàng</w:t>
            </w:r>
            <w:r w:rsidR="004F50C5">
              <w:rPr>
                <w:rFonts w:asciiTheme="minorHAnsi" w:eastAsiaTheme="minorHAnsi" w:hAnsiTheme="minorHAnsi" w:cstheme="minorBidi"/>
                <w:sz w:val="22"/>
                <w:szCs w:val="22"/>
              </w:rPr>
              <w:t xml:space="preserve"> đã </w:t>
            </w:r>
            <w:r w:rsidR="00A0639F">
              <w:rPr>
                <w:rFonts w:asciiTheme="minorHAnsi" w:eastAsiaTheme="minorHAnsi" w:hAnsiTheme="minorHAnsi" w:cstheme="minorBidi"/>
                <w:sz w:val="22"/>
                <w:szCs w:val="22"/>
              </w:rPr>
              <w:t>thanh toán</w:t>
            </w:r>
            <w:r w:rsidR="004F50C5">
              <w:rPr>
                <w:rFonts w:asciiTheme="minorHAnsi" w:eastAsiaTheme="minorHAnsi" w:hAnsiTheme="minorHAnsi" w:cstheme="minorBidi"/>
                <w:sz w:val="22"/>
                <w:szCs w:val="22"/>
              </w:rPr>
              <w:t xml:space="preserve"> trước đó</w:t>
            </w:r>
            <w:r w:rsidR="00FF4C81">
              <w:rPr>
                <w:rFonts w:asciiTheme="minorHAnsi" w:eastAsiaTheme="minorHAnsi" w:hAnsiTheme="minorHAnsi" w:cstheme="minorBidi"/>
                <w:sz w:val="22"/>
                <w:szCs w:val="22"/>
              </w:rPr>
              <w:t xml:space="preserve"> </w:t>
            </w:r>
            <w:r w:rsidR="00894571">
              <w:rPr>
                <w:rFonts w:asciiTheme="minorHAnsi" w:eastAsiaTheme="minorHAnsi" w:hAnsiTheme="minorHAnsi" w:cstheme="minorBidi"/>
                <w:sz w:val="22"/>
                <w:szCs w:val="22"/>
              </w:rPr>
              <w:t>(</w:t>
            </w:r>
            <w:r w:rsidR="007E568D">
              <w:rPr>
                <w:rFonts w:asciiTheme="minorHAnsi" w:eastAsiaTheme="minorHAnsi" w:hAnsiTheme="minorHAnsi" w:cstheme="minorBidi"/>
                <w:sz w:val="22"/>
                <w:szCs w:val="22"/>
              </w:rPr>
              <w:t>trong một khoảng thời gian xác định</w:t>
            </w:r>
            <w:r w:rsidR="00894571">
              <w:rPr>
                <w:rFonts w:asciiTheme="minorHAnsi" w:eastAsiaTheme="minorHAnsi" w:hAnsiTheme="minorHAnsi" w:cstheme="minorBidi"/>
                <w:sz w:val="22"/>
                <w:szCs w:val="22"/>
              </w:rPr>
              <w:t>)</w:t>
            </w:r>
          </w:p>
          <w:p w14:paraId="667AC1A7" w14:textId="3E8EB17C" w:rsidR="008C0423" w:rsidRPr="001E1F19" w:rsidRDefault="00C60BF7"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Nhân viên xác</w:t>
            </w:r>
            <w:r w:rsidR="008A4498">
              <w:rPr>
                <w:rFonts w:asciiTheme="minorHAnsi" w:eastAsiaTheme="minorHAnsi" w:hAnsiTheme="minorHAnsi" w:cstheme="minorBidi"/>
                <w:sz w:val="22"/>
                <w:szCs w:val="22"/>
              </w:rPr>
              <w:t xml:space="preserve"> nhận hủy đơn hàng, hoàn tiền và thông báo cho khách hàng trong thời gian ngắn nhất</w:t>
            </w:r>
            <w:r w:rsidR="00D035B8">
              <w:rPr>
                <w:rFonts w:asciiTheme="minorHAnsi" w:eastAsiaTheme="minorHAnsi" w:hAnsiTheme="minorHAnsi" w:cstheme="minorBidi"/>
                <w:sz w:val="22"/>
                <w:szCs w:val="22"/>
              </w:rPr>
              <w:t xml:space="preserve"> (</w:t>
            </w:r>
            <w:r w:rsidR="00C73544">
              <w:rPr>
                <w:rFonts w:asciiTheme="minorHAnsi" w:eastAsiaTheme="minorHAnsi" w:hAnsiTheme="minorHAnsi" w:cstheme="minorBidi"/>
                <w:sz w:val="22"/>
                <w:szCs w:val="22"/>
              </w:rPr>
              <w:t xml:space="preserve">chỉ hủy đơn </w:t>
            </w:r>
            <w:r w:rsidR="00D035B8">
              <w:rPr>
                <w:rFonts w:asciiTheme="minorHAnsi" w:eastAsiaTheme="minorHAnsi" w:hAnsiTheme="minorHAnsi" w:cstheme="minorBidi"/>
                <w:sz w:val="22"/>
                <w:szCs w:val="22"/>
              </w:rPr>
              <w:t xml:space="preserve">đối với đơn hàng </w:t>
            </w:r>
            <w:r w:rsidR="00804E1A">
              <w:rPr>
                <w:rFonts w:asciiTheme="minorHAnsi" w:eastAsiaTheme="minorHAnsi" w:hAnsiTheme="minorHAnsi" w:cstheme="minorBidi"/>
                <w:sz w:val="22"/>
                <w:szCs w:val="22"/>
              </w:rPr>
              <w:t xml:space="preserve">đáp ứng </w:t>
            </w:r>
            <w:r w:rsidR="002845C2">
              <w:rPr>
                <w:rFonts w:asciiTheme="minorHAnsi" w:eastAsiaTheme="minorHAnsi" w:hAnsiTheme="minorHAnsi" w:cstheme="minorBidi"/>
                <w:sz w:val="22"/>
                <w:szCs w:val="22"/>
              </w:rPr>
              <w:t>điều kiện thời gian</w:t>
            </w:r>
            <w:r w:rsidR="00D035B8">
              <w:rPr>
                <w:rFonts w:asciiTheme="minorHAnsi" w:eastAsiaTheme="minorHAnsi" w:hAnsiTheme="minorHAnsi" w:cstheme="minorBidi"/>
                <w:sz w:val="22"/>
                <w:szCs w:val="22"/>
              </w:rPr>
              <w:t>)</w:t>
            </w:r>
          </w:p>
        </w:tc>
      </w:tr>
      <w:tr w:rsidR="008C0423" w:rsidRPr="001E1F19" w14:paraId="4ECE07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574683"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538CAEE" w14:textId="18671BAF" w:rsidR="008C0423" w:rsidRPr="001E1F19" w:rsidRDefault="008C0423" w:rsidP="0067178F">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Pr>
                <w:rFonts w:asciiTheme="minorHAnsi" w:eastAsiaTheme="minorHAnsi" w:hAnsiTheme="minorHAnsi" w:cstheme="minorBidi"/>
                <w:sz w:val="22"/>
                <w:szCs w:val="22"/>
              </w:rPr>
              <w:t>dùng</w:t>
            </w:r>
            <w:r w:rsidR="0083694F">
              <w:rPr>
                <w:rFonts w:asciiTheme="minorHAnsi" w:eastAsiaTheme="minorHAnsi" w:hAnsiTheme="minorHAnsi" w:cstheme="minorBidi"/>
                <w:sz w:val="22"/>
                <w:szCs w:val="22"/>
              </w:rPr>
              <w:t>, Nhân viên</w:t>
            </w:r>
          </w:p>
        </w:tc>
      </w:tr>
      <w:tr w:rsidR="008C0423" w:rsidRPr="001E1F19" w14:paraId="0C33B52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0F9B0BE"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47132BB" w14:textId="5A2ABBDB" w:rsidR="00414C62" w:rsidRDefault="00414C62" w:rsidP="00462A50">
            <w:pPr>
              <w:pStyle w:val="ListParagraph"/>
              <w:numPr>
                <w:ilvl w:val="0"/>
                <w:numId w:val="40"/>
              </w:numPr>
              <w:tabs>
                <w:tab w:val="clear" w:pos="1449"/>
              </w:tabs>
              <w:ind w:left="785" w:hanging="425"/>
              <w:jc w:val="both"/>
            </w:pPr>
            <w:r>
              <w:t>Vào giỏ hàng</w:t>
            </w:r>
          </w:p>
          <w:p w14:paraId="54BFBC52" w14:textId="12B829DB" w:rsidR="008C0423" w:rsidRDefault="00836C39" w:rsidP="0020660C">
            <w:pPr>
              <w:pStyle w:val="ListParagraph"/>
              <w:numPr>
                <w:ilvl w:val="0"/>
                <w:numId w:val="40"/>
              </w:numPr>
              <w:ind w:left="740" w:hanging="357"/>
              <w:jc w:val="both"/>
            </w:pPr>
            <w:r>
              <w:t>Người dùng nhấn chọn ‘</w:t>
            </w:r>
            <w:r w:rsidR="001A20AE">
              <w:t xml:space="preserve">Cancel </w:t>
            </w:r>
            <w:r w:rsidR="00892FE5">
              <w:t>O</w:t>
            </w:r>
            <w:r w:rsidR="001A20AE">
              <w:t>rder</w:t>
            </w:r>
            <w:r>
              <w:t>’</w:t>
            </w:r>
          </w:p>
          <w:p w14:paraId="5AA878EB" w14:textId="3E17D883" w:rsidR="008C0423" w:rsidRPr="001E1F19" w:rsidRDefault="003A76DF" w:rsidP="0020660C">
            <w:pPr>
              <w:pStyle w:val="ListParagraph"/>
              <w:numPr>
                <w:ilvl w:val="0"/>
                <w:numId w:val="40"/>
              </w:numPr>
              <w:ind w:left="740" w:hanging="357"/>
              <w:jc w:val="both"/>
            </w:pPr>
            <w:r>
              <w:t xml:space="preserve">Nhân viên xác nhận hủy đơn hàng </w:t>
            </w:r>
            <w:r w:rsidR="000412CF">
              <w:t xml:space="preserve">và thông báo đến người dùng </w:t>
            </w:r>
            <w:r>
              <w:t>trong thời gian ngắn nhất có thể</w:t>
            </w:r>
          </w:p>
        </w:tc>
      </w:tr>
      <w:tr w:rsidR="008C0423" w:rsidRPr="00A95645" w14:paraId="5667B25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B859BA" w14:textId="77777777" w:rsidR="008C0423" w:rsidRPr="00B27A5A" w:rsidRDefault="008C0423"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570AE3" w14:textId="0AAFF1BA" w:rsidR="008C0423" w:rsidRDefault="008C0423"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Người dùng </w:t>
            </w:r>
            <w:r w:rsidR="00926173">
              <w:rPr>
                <w:rFonts w:ascii="Calibri" w:hAnsi="Calibri" w:cs="Calibri"/>
                <w:b/>
                <w:bCs/>
                <w:sz w:val="22"/>
                <w:szCs w:val="22"/>
                <w:lang w:eastAsia="en-GB"/>
              </w:rPr>
              <w:t>hủy đơn</w:t>
            </w:r>
            <w:r>
              <w:rPr>
                <w:rFonts w:ascii="Calibri" w:hAnsi="Calibri" w:cs="Calibri"/>
                <w:b/>
                <w:bCs/>
                <w:sz w:val="22"/>
                <w:szCs w:val="22"/>
                <w:lang w:eastAsia="en-GB"/>
              </w:rPr>
              <w:t xml:space="preserve"> hàng</w:t>
            </w:r>
            <w:r w:rsidR="00926173">
              <w:rPr>
                <w:rFonts w:ascii="Calibri" w:hAnsi="Calibri" w:cs="Calibri"/>
                <w:b/>
                <w:bCs/>
                <w:sz w:val="22"/>
                <w:szCs w:val="22"/>
                <w:lang w:eastAsia="en-GB"/>
              </w:rPr>
              <w:t xml:space="preserve"> </w:t>
            </w:r>
            <w:r w:rsidR="001C1604">
              <w:rPr>
                <w:rFonts w:ascii="Calibri" w:hAnsi="Calibri" w:cs="Calibri"/>
                <w:b/>
                <w:bCs/>
                <w:sz w:val="22"/>
                <w:szCs w:val="22"/>
                <w:lang w:eastAsia="en-GB"/>
              </w:rPr>
              <w:t>quá thời hạn cho phép</w:t>
            </w:r>
          </w:p>
          <w:p w14:paraId="4FC68507" w14:textId="0251B78B" w:rsidR="004D6F44" w:rsidRPr="0017471D" w:rsidRDefault="00F973CA" w:rsidP="0020660C">
            <w:pPr>
              <w:pStyle w:val="ListParagraph"/>
              <w:numPr>
                <w:ilvl w:val="0"/>
                <w:numId w:val="41"/>
              </w:numPr>
              <w:rPr>
                <w:rFonts w:ascii="Calibri" w:hAnsi="Calibri" w:cs="Calibri"/>
                <w:lang w:val="en-GB" w:eastAsia="en-GB"/>
              </w:rPr>
            </w:pPr>
            <w:r w:rsidRPr="00596AA5">
              <w:rPr>
                <w:rFonts w:ascii="Calibri" w:hAnsi="Calibri" w:cs="Calibri"/>
                <w:b/>
                <w:bCs/>
                <w:lang w:eastAsia="en-GB"/>
              </w:rPr>
              <w:lastRenderedPageBreak/>
              <w:t xml:space="preserve"> </w:t>
            </w:r>
            <w:r>
              <w:rPr>
                <w:rFonts w:ascii="Calibri" w:hAnsi="Calibri" w:cs="Calibri"/>
                <w:lang w:eastAsia="en-GB"/>
              </w:rPr>
              <w:t>Tại bước 3 của Basic Flow, hệ</w:t>
            </w:r>
            <w:r>
              <w:t xml:space="preserve"> thống sẽ hiển thị thông báo không thể hủy đơn hàng vì lí do từ đơn vị vận chuyển.</w:t>
            </w:r>
            <w:r w:rsidR="004D6F44">
              <w:rPr>
                <w:lang w:val="en-GB" w:eastAsia="en-GB"/>
              </w:rPr>
              <w:t>Đơn hàng sẽ không thể hủy và tiếp tục được vận chuyển đến khách hàng</w:t>
            </w:r>
          </w:p>
          <w:p w14:paraId="375F19A5" w14:textId="063AB8F9" w:rsidR="0017471D" w:rsidRPr="00A95645" w:rsidRDefault="00FA2093" w:rsidP="0020660C">
            <w:pPr>
              <w:pStyle w:val="ListParagraph"/>
              <w:numPr>
                <w:ilvl w:val="0"/>
                <w:numId w:val="41"/>
              </w:numPr>
              <w:rPr>
                <w:rFonts w:ascii="Calibri" w:hAnsi="Calibri" w:cs="Calibri"/>
                <w:lang w:val="en-GB" w:eastAsia="en-GB"/>
              </w:rPr>
            </w:pPr>
            <w:r>
              <w:rPr>
                <w:lang w:val="en-GB" w:eastAsia="en-GB"/>
              </w:rPr>
              <w:t>Người dùng q</w:t>
            </w:r>
            <w:r w:rsidR="00FF6274">
              <w:rPr>
                <w:lang w:val="en-GB" w:eastAsia="en-GB"/>
              </w:rPr>
              <w:t xml:space="preserve">uay lại </w:t>
            </w:r>
            <w:r w:rsidR="00F4514B">
              <w:rPr>
                <w:lang w:val="en-GB" w:eastAsia="en-GB"/>
              </w:rPr>
              <w:t>giỏ hàng</w:t>
            </w:r>
          </w:p>
        </w:tc>
      </w:tr>
      <w:tr w:rsidR="00FC7609" w:rsidRPr="00B27A5A" w14:paraId="250FE17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32C1C6" w14:textId="77777777" w:rsidR="00FC7609" w:rsidRPr="00B27A5A" w:rsidRDefault="00FC7609" w:rsidP="00FC760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073280" w14:textId="77777777" w:rsidR="00FC7609" w:rsidRDefault="00FC7609" w:rsidP="00FC7609">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6" w:history="1">
              <w:r w:rsidR="00A94E86" w:rsidRPr="00C06E96">
                <w:rPr>
                  <w:rStyle w:val="Hyperlink"/>
                  <w:rFonts w:ascii="Calibri" w:hAnsi="Calibri" w:cs="Calibri"/>
                  <w:sz w:val="22"/>
                  <w:szCs w:val="22"/>
                  <w:lang w:eastAsia="en-GB"/>
                </w:rPr>
                <w:t>www.anngon.com.vn/cart</w:t>
              </w:r>
              <w:r w:rsidR="00A94E86" w:rsidRPr="00C06E96">
                <w:rPr>
                  <w:rStyle w:val="Hyperlink"/>
                  <w:rFonts w:ascii="Calibri" w:hAnsi="Calibri" w:cs="Calibri"/>
                  <w:sz w:val="22"/>
                  <w:szCs w:val="22"/>
                  <w:lang w:eastAsia="en-GB"/>
                </w:rPr>
                <w:t>/cancel-order</w:t>
              </w:r>
            </w:hyperlink>
            <w:r w:rsidR="00A94E86">
              <w:rPr>
                <w:rFonts w:ascii="Calibri" w:hAnsi="Calibri" w:cs="Calibri"/>
                <w:color w:val="0070C0"/>
                <w:sz w:val="22"/>
                <w:szCs w:val="22"/>
                <w:u w:val="single"/>
                <w:lang w:eastAsia="en-GB"/>
              </w:rPr>
              <w:t xml:space="preserve"> </w:t>
            </w:r>
          </w:p>
          <w:p w14:paraId="2D40ABE9" w14:textId="0DA95752" w:rsidR="00A94E86" w:rsidRPr="00B27A5A" w:rsidRDefault="00A94E86" w:rsidP="00FC7609">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7" w:history="1">
              <w:r w:rsidRPr="00C06E96">
                <w:rPr>
                  <w:rStyle w:val="Hyperlink"/>
                  <w:rFonts w:ascii="Calibri" w:hAnsi="Calibri" w:cs="Calibri"/>
                  <w:sz w:val="22"/>
                  <w:szCs w:val="22"/>
                  <w:lang w:eastAsia="en-GB"/>
                </w:rPr>
                <w:t>www.anngon.com.vn/cart/cancel-order</w:t>
              </w:r>
              <w:r w:rsidRPr="00C06E96">
                <w:rPr>
                  <w:rStyle w:val="Hyperlink"/>
                  <w:rFonts w:ascii="Calibri" w:hAnsi="Calibri" w:cs="Calibri"/>
                  <w:sz w:val="22"/>
                  <w:szCs w:val="22"/>
                  <w:lang w:eastAsia="en-GB"/>
                </w:rPr>
                <w:t>-admin</w:t>
              </w:r>
            </w:hyperlink>
            <w:r>
              <w:rPr>
                <w:rFonts w:ascii="Calibri" w:hAnsi="Calibri" w:cs="Calibri"/>
                <w:color w:val="0070C0"/>
                <w:sz w:val="22"/>
                <w:szCs w:val="22"/>
                <w:u w:val="single"/>
                <w:lang w:eastAsia="en-GB"/>
              </w:rPr>
              <w:t xml:space="preserve"> </w:t>
            </w:r>
          </w:p>
        </w:tc>
      </w:tr>
      <w:tr w:rsidR="00FC7609" w:rsidRPr="00F5036C" w14:paraId="6F5D17B2"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D494135" w14:textId="77777777" w:rsidR="00FC7609" w:rsidRPr="00B27A5A" w:rsidRDefault="00FC7609" w:rsidP="00FC760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578A30" w14:textId="67C855F8" w:rsidR="00FC7609" w:rsidRPr="00F5036C" w:rsidRDefault="00FC7609" w:rsidP="00FC7609">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hủy đơn hàng thành công</w:t>
            </w:r>
          </w:p>
        </w:tc>
      </w:tr>
    </w:tbl>
    <w:p w14:paraId="431F1C31" w14:textId="77777777" w:rsidR="008C0423" w:rsidRPr="008C0423" w:rsidRDefault="008C0423" w:rsidP="008C0423">
      <w:pPr>
        <w:pStyle w:val="ListParagraph"/>
        <w:ind w:left="852"/>
        <w:rPr>
          <w:rFonts w:ascii="Arial" w:eastAsia="Arial" w:hAnsi="Arial" w:cs="Arial"/>
          <w:b/>
          <w:bCs/>
        </w:rPr>
      </w:pPr>
    </w:p>
    <w:p w14:paraId="0EB2D0C5" w14:textId="00F70B72" w:rsidR="00403F4B" w:rsidRDefault="00403F4B" w:rsidP="731E5BBC">
      <w:pPr>
        <w:rPr>
          <w:rFonts w:ascii="Arial" w:eastAsia="Arial" w:hAnsi="Arial" w:cs="Arial"/>
          <w:b/>
          <w:bCs/>
          <w:sz w:val="22"/>
          <w:szCs w:val="22"/>
        </w:rPr>
      </w:pPr>
      <w:r w:rsidRPr="00FF6E50">
        <w:rPr>
          <w:rFonts w:ascii="Arial" w:eastAsia="Arial" w:hAnsi="Arial" w:cs="Arial"/>
          <w:b/>
          <w:bCs/>
          <w:sz w:val="22"/>
          <w:szCs w:val="22"/>
        </w:rPr>
        <w:t>2.1</w:t>
      </w:r>
      <w:r w:rsidR="00573E4D">
        <w:rPr>
          <w:rFonts w:ascii="Arial" w:eastAsia="Arial" w:hAnsi="Arial" w:cs="Arial"/>
          <w:b/>
          <w:bCs/>
          <w:sz w:val="22"/>
          <w:szCs w:val="22"/>
        </w:rPr>
        <w:t>8</w:t>
      </w:r>
      <w:r w:rsidRPr="00FF6E50">
        <w:rPr>
          <w:rFonts w:ascii="Arial" w:eastAsia="Arial" w:hAnsi="Arial" w:cs="Arial"/>
          <w:b/>
          <w:bCs/>
          <w:sz w:val="22"/>
          <w:szCs w:val="22"/>
        </w:rPr>
        <w:t xml:space="preserve"> Use-case: Thông tin đơn hàng</w:t>
      </w:r>
    </w:p>
    <w:p w14:paraId="3FED7974" w14:textId="77777777" w:rsidR="00290EC0" w:rsidRDefault="00290EC0" w:rsidP="731E5BBC">
      <w:pPr>
        <w:rPr>
          <w:rFonts w:ascii="Arial" w:eastAsia="Arial" w:hAnsi="Arial" w:cs="Arial"/>
          <w:b/>
          <w:bCs/>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90EC0" w:rsidRPr="001E1F19" w14:paraId="4EDEF2E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7A37324"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850A0B" w14:textId="0004567B" w:rsidR="00290EC0" w:rsidRPr="001E1F19" w:rsidRDefault="00290EC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Thông tin đơn hàng</w:t>
            </w:r>
          </w:p>
        </w:tc>
      </w:tr>
      <w:tr w:rsidR="00290EC0" w:rsidRPr="001E1F19" w14:paraId="0DBDF5DA"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A1A715F"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7C2C58" w14:textId="6AF7170C" w:rsidR="00290EC0" w:rsidRPr="001E1F19" w:rsidRDefault="00290EC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và nhân viên có thể xem các thông tin cơ bản như </w:t>
            </w:r>
            <w:r w:rsidR="00536F6E">
              <w:rPr>
                <w:rFonts w:asciiTheme="minorHAnsi" w:eastAsiaTheme="minorHAnsi" w:hAnsiTheme="minorHAnsi" w:cstheme="minorBidi"/>
                <w:sz w:val="22"/>
                <w:szCs w:val="22"/>
              </w:rPr>
              <w:t xml:space="preserve">giá cả, </w:t>
            </w:r>
            <w:r w:rsidR="00CB3951">
              <w:rPr>
                <w:rFonts w:asciiTheme="minorHAnsi" w:eastAsiaTheme="minorHAnsi" w:hAnsiTheme="minorHAnsi" w:cstheme="minorBidi"/>
                <w:sz w:val="22"/>
                <w:szCs w:val="22"/>
              </w:rPr>
              <w:t>thời gian đặt</w:t>
            </w:r>
            <w:r w:rsidR="00000506">
              <w:rPr>
                <w:rFonts w:asciiTheme="minorHAnsi" w:eastAsiaTheme="minorHAnsi" w:hAnsiTheme="minorHAnsi" w:cstheme="minorBidi"/>
                <w:sz w:val="22"/>
                <w:szCs w:val="22"/>
              </w:rPr>
              <w:t xml:space="preserve"> hàng</w:t>
            </w:r>
            <w:r w:rsidR="00CB3951">
              <w:rPr>
                <w:rFonts w:asciiTheme="minorHAnsi" w:eastAsiaTheme="minorHAnsi" w:hAnsiTheme="minorHAnsi" w:cstheme="minorBidi"/>
                <w:sz w:val="22"/>
                <w:szCs w:val="22"/>
              </w:rPr>
              <w:t xml:space="preserve">, </w:t>
            </w:r>
            <w:r w:rsidR="0017229F">
              <w:rPr>
                <w:rFonts w:asciiTheme="minorHAnsi" w:eastAsiaTheme="minorHAnsi" w:hAnsiTheme="minorHAnsi" w:cstheme="minorBidi"/>
                <w:sz w:val="22"/>
                <w:szCs w:val="22"/>
              </w:rPr>
              <w:t xml:space="preserve">người vận chuyển, </w:t>
            </w:r>
            <w:r w:rsidR="00431DAD">
              <w:rPr>
                <w:rFonts w:asciiTheme="minorHAnsi" w:eastAsiaTheme="minorHAnsi" w:hAnsiTheme="minorHAnsi" w:cstheme="minorBidi"/>
                <w:sz w:val="22"/>
                <w:szCs w:val="22"/>
              </w:rPr>
              <w:t xml:space="preserve">số điện thoại, địa </w:t>
            </w:r>
            <w:r w:rsidR="00974FFE">
              <w:rPr>
                <w:rFonts w:asciiTheme="minorHAnsi" w:eastAsiaTheme="minorHAnsi" w:hAnsiTheme="minorHAnsi" w:cstheme="minorBidi"/>
                <w:sz w:val="22"/>
                <w:szCs w:val="22"/>
              </w:rPr>
              <w:t>chỉ giao hàng</w:t>
            </w:r>
            <w:r w:rsidR="00431DAD">
              <w:rPr>
                <w:rFonts w:asciiTheme="minorHAnsi" w:eastAsiaTheme="minorHAnsi" w:hAnsiTheme="minorHAnsi" w:cstheme="minorBidi"/>
                <w:sz w:val="22"/>
                <w:szCs w:val="22"/>
              </w:rPr>
              <w:t>, …</w:t>
            </w:r>
            <w:r>
              <w:rPr>
                <w:rFonts w:asciiTheme="minorHAnsi" w:eastAsiaTheme="minorHAnsi" w:hAnsiTheme="minorHAnsi" w:cstheme="minorBidi"/>
                <w:sz w:val="22"/>
                <w:szCs w:val="22"/>
              </w:rPr>
              <w:t xml:space="preserve"> </w:t>
            </w:r>
            <w:r w:rsidR="00B97AB4">
              <w:rPr>
                <w:rFonts w:asciiTheme="minorHAnsi" w:eastAsiaTheme="minorHAnsi" w:hAnsiTheme="minorHAnsi" w:cstheme="minorBidi"/>
                <w:sz w:val="22"/>
                <w:szCs w:val="22"/>
              </w:rPr>
              <w:t>của tất cả các đơn hàng mà người dùng đã đặt</w:t>
            </w:r>
            <w:r w:rsidR="001D1234">
              <w:rPr>
                <w:rFonts w:asciiTheme="minorHAnsi" w:eastAsiaTheme="minorHAnsi" w:hAnsiTheme="minorHAnsi" w:cstheme="minorBidi"/>
                <w:sz w:val="22"/>
                <w:szCs w:val="22"/>
              </w:rPr>
              <w:t>.</w:t>
            </w:r>
          </w:p>
        </w:tc>
      </w:tr>
      <w:tr w:rsidR="00290EC0" w:rsidRPr="001E1F19" w14:paraId="4E8B557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B8D636B"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2BD4B2" w14:textId="069C63D5" w:rsidR="00290EC0" w:rsidRPr="001E1F19" w:rsidRDefault="00431DAD"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Nhân viên</w:t>
            </w:r>
            <w:r w:rsidR="00290EC0">
              <w:rPr>
                <w:rFonts w:asciiTheme="minorHAnsi" w:eastAsiaTheme="minorHAnsi" w:hAnsiTheme="minorHAnsi" w:cstheme="minorBidi"/>
                <w:sz w:val="22"/>
                <w:szCs w:val="22"/>
              </w:rPr>
              <w:t xml:space="preserve">, </w:t>
            </w:r>
            <w:r w:rsidR="00290EC0" w:rsidRPr="001E1F19">
              <w:rPr>
                <w:rFonts w:asciiTheme="minorHAnsi" w:eastAsiaTheme="minorHAnsi" w:hAnsiTheme="minorHAnsi" w:cstheme="minorBidi"/>
                <w:sz w:val="22"/>
                <w:szCs w:val="22"/>
              </w:rPr>
              <w:t>Người dùng</w:t>
            </w:r>
          </w:p>
        </w:tc>
      </w:tr>
      <w:tr w:rsidR="00290EC0" w:rsidRPr="001E1F19" w14:paraId="381EE0B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25A2419"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27AE91" w14:textId="4E0462D4" w:rsidR="00290EC0" w:rsidRDefault="00431DAD" w:rsidP="0020660C">
            <w:pPr>
              <w:pStyle w:val="ListParagraph"/>
              <w:numPr>
                <w:ilvl w:val="0"/>
                <w:numId w:val="30"/>
              </w:numPr>
              <w:tabs>
                <w:tab w:val="clear" w:pos="1449"/>
              </w:tabs>
              <w:ind w:left="740"/>
              <w:jc w:val="both"/>
            </w:pPr>
            <w:r>
              <w:t>Vào giỏ hàng</w:t>
            </w:r>
          </w:p>
          <w:p w14:paraId="6A95BDAB" w14:textId="77777777" w:rsidR="00290EC0" w:rsidRDefault="00431DAD" w:rsidP="0020660C">
            <w:pPr>
              <w:pStyle w:val="ListParagraph"/>
              <w:numPr>
                <w:ilvl w:val="0"/>
                <w:numId w:val="30"/>
              </w:numPr>
              <w:ind w:left="740" w:hanging="357"/>
              <w:jc w:val="both"/>
            </w:pPr>
            <w:r>
              <w:t xml:space="preserve">Chọn vào mục </w:t>
            </w:r>
            <w:r w:rsidR="00B97AB4">
              <w:t>‘</w:t>
            </w:r>
            <w:r w:rsidR="001A20AE">
              <w:t xml:space="preserve">Order </w:t>
            </w:r>
            <w:r w:rsidR="00892FE5">
              <w:t>I</w:t>
            </w:r>
            <w:r w:rsidR="001A20AE">
              <w:t>nformation</w:t>
            </w:r>
            <w:r w:rsidR="00B97AB4">
              <w:t>’</w:t>
            </w:r>
          </w:p>
          <w:p w14:paraId="38C6A7C4" w14:textId="3BFE4DA5" w:rsidR="00F9198C" w:rsidRPr="001E1F19" w:rsidRDefault="00F9198C" w:rsidP="0020660C">
            <w:pPr>
              <w:pStyle w:val="ListParagraph"/>
              <w:numPr>
                <w:ilvl w:val="0"/>
                <w:numId w:val="30"/>
              </w:numPr>
              <w:ind w:left="740" w:hanging="357"/>
              <w:jc w:val="both"/>
            </w:pPr>
            <w:r>
              <w:t>Hệ thống hiển thị thông tin đơn hàng đã, đang vận chuyển</w:t>
            </w:r>
            <w:r w:rsidR="0045353B">
              <w:t xml:space="preserve"> và các thông tin chi tiết khác.</w:t>
            </w:r>
          </w:p>
        </w:tc>
      </w:tr>
      <w:tr w:rsidR="00290EC0" w:rsidRPr="009A6C82" w14:paraId="78E37EE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A0D15C"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8C8553" w14:textId="77777777" w:rsidR="00290EC0" w:rsidRPr="009A6C82" w:rsidRDefault="00290EC0"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290EC0" w:rsidRPr="00B27A5A" w14:paraId="56491665"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87E471"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50CA62" w14:textId="77777777" w:rsidR="00290EC0" w:rsidRDefault="00290EC0" w:rsidP="003A2412">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8" w:history="1">
              <w:r w:rsidR="00415946" w:rsidRPr="00C06E96">
                <w:rPr>
                  <w:rStyle w:val="Hyperlink"/>
                  <w:rFonts w:ascii="Calibri" w:hAnsi="Calibri" w:cs="Calibri"/>
                  <w:sz w:val="22"/>
                  <w:szCs w:val="22"/>
                  <w:lang w:eastAsia="en-GB"/>
                </w:rPr>
                <w:t>www.anngon.com.vn/cart/information</w:t>
              </w:r>
            </w:hyperlink>
            <w:r w:rsidR="00415946">
              <w:rPr>
                <w:rFonts w:ascii="Calibri" w:hAnsi="Calibri" w:cs="Calibri"/>
                <w:color w:val="0070C0"/>
                <w:sz w:val="22"/>
                <w:szCs w:val="22"/>
                <w:u w:val="single"/>
                <w:lang w:eastAsia="en-GB"/>
              </w:rPr>
              <w:t xml:space="preserve"> </w:t>
            </w:r>
          </w:p>
          <w:p w14:paraId="5A53A761" w14:textId="630C4365" w:rsidR="00415946" w:rsidRPr="00B27A5A" w:rsidRDefault="00446453" w:rsidP="003A2412">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00415946" w:rsidRPr="00B27A5A">
              <w:rPr>
                <w:rFonts w:ascii="Calibri" w:hAnsi="Calibri" w:cs="Calibri"/>
                <w:sz w:val="22"/>
                <w:szCs w:val="22"/>
                <w:lang w:eastAsia="en-GB"/>
              </w:rPr>
              <w:t xml:space="preserve"> đến url:</w:t>
            </w:r>
            <w:r w:rsidR="00415946">
              <w:rPr>
                <w:rFonts w:ascii="Calibri" w:hAnsi="Calibri" w:cs="Calibri"/>
                <w:sz w:val="22"/>
                <w:szCs w:val="22"/>
                <w:lang w:eastAsia="en-GB"/>
              </w:rPr>
              <w:t xml:space="preserve"> </w:t>
            </w:r>
            <w:r w:rsidR="00415946" w:rsidRPr="00B27A5A">
              <w:rPr>
                <w:rFonts w:ascii="Calibri" w:hAnsi="Calibri" w:cs="Calibri"/>
                <w:sz w:val="22"/>
                <w:szCs w:val="22"/>
                <w:lang w:eastAsia="en-GB"/>
              </w:rPr>
              <w:t xml:space="preserve"> </w:t>
            </w:r>
            <w:hyperlink r:id="rId29" w:history="1">
              <w:r w:rsidR="00A94E86" w:rsidRPr="00C06E96">
                <w:rPr>
                  <w:rStyle w:val="Hyperlink"/>
                  <w:rFonts w:ascii="Calibri" w:hAnsi="Calibri" w:cs="Calibri"/>
                  <w:sz w:val="22"/>
                  <w:szCs w:val="22"/>
                  <w:lang w:eastAsia="en-GB"/>
                </w:rPr>
                <w:t>www.anngon.com.vn/cart/information</w:t>
              </w:r>
              <w:r w:rsidR="00A94E86" w:rsidRPr="00C06E96">
                <w:rPr>
                  <w:rStyle w:val="Hyperlink"/>
                  <w:rFonts w:ascii="Calibri" w:hAnsi="Calibri" w:cs="Calibri"/>
                  <w:sz w:val="22"/>
                  <w:szCs w:val="22"/>
                  <w:lang w:eastAsia="en-GB"/>
                </w:rPr>
                <w:t>-admin</w:t>
              </w:r>
            </w:hyperlink>
            <w:r w:rsidR="00A94E86">
              <w:rPr>
                <w:rFonts w:ascii="Calibri" w:hAnsi="Calibri" w:cs="Calibri"/>
                <w:color w:val="0070C0"/>
                <w:sz w:val="22"/>
                <w:szCs w:val="22"/>
                <w:u w:val="single"/>
                <w:lang w:eastAsia="en-GB"/>
              </w:rPr>
              <w:t xml:space="preserve"> </w:t>
            </w:r>
          </w:p>
        </w:tc>
      </w:tr>
      <w:tr w:rsidR="00290EC0" w:rsidRPr="00B27A5A" w14:paraId="112CE880"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CECF895"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094871" w14:textId="33B3D393" w:rsidR="00290EC0" w:rsidRPr="00A24FE0" w:rsidRDefault="00B97AB4" w:rsidP="003A2412">
            <w:pPr>
              <w:widowControl/>
              <w:spacing w:line="240" w:lineRule="auto"/>
              <w:textAlignment w:val="baseline"/>
              <w:rPr>
                <w:rFonts w:ascii="Calibri" w:hAnsi="Calibri" w:cs="Calibri"/>
                <w:sz w:val="22"/>
                <w:szCs w:val="22"/>
                <w:lang w:eastAsia="en-GB"/>
              </w:rPr>
            </w:pPr>
            <w:r w:rsidRPr="006B44F5">
              <w:rPr>
                <w:rFonts w:asciiTheme="minorHAnsi" w:eastAsiaTheme="minorHAnsi" w:hAnsiTheme="minorHAnsi" w:cstheme="minorBidi"/>
                <w:sz w:val="22"/>
                <w:szCs w:val="22"/>
              </w:rPr>
              <w:t>Thông tin đơn hàng sẽ được hiển thị</w:t>
            </w:r>
          </w:p>
        </w:tc>
      </w:tr>
    </w:tbl>
    <w:p w14:paraId="190388CA" w14:textId="77777777" w:rsidR="00290EC0" w:rsidRPr="00FF6E50" w:rsidRDefault="00290EC0" w:rsidP="731E5BBC">
      <w:pPr>
        <w:rPr>
          <w:rFonts w:ascii="Arial" w:eastAsia="Arial" w:hAnsi="Arial" w:cs="Arial"/>
          <w:b/>
          <w:bCs/>
          <w:sz w:val="22"/>
          <w:szCs w:val="22"/>
        </w:rPr>
      </w:pPr>
    </w:p>
    <w:p w14:paraId="3463707A" w14:textId="3C53F5A8" w:rsidR="000D3863" w:rsidRPr="00FF6E50" w:rsidRDefault="000D3863" w:rsidP="731E5BBC">
      <w:pPr>
        <w:rPr>
          <w:rFonts w:ascii="Arial" w:eastAsia="Arial" w:hAnsi="Arial" w:cs="Arial"/>
          <w:b/>
          <w:bCs/>
          <w:sz w:val="22"/>
          <w:szCs w:val="22"/>
        </w:rPr>
      </w:pPr>
      <w:r w:rsidRPr="00FF6E50">
        <w:rPr>
          <w:rFonts w:ascii="Arial" w:eastAsia="Arial" w:hAnsi="Arial" w:cs="Arial"/>
          <w:b/>
          <w:bCs/>
          <w:sz w:val="22"/>
          <w:szCs w:val="22"/>
        </w:rPr>
        <w:t>2.1</w:t>
      </w:r>
      <w:r w:rsidR="00573E4D">
        <w:rPr>
          <w:rFonts w:ascii="Arial" w:eastAsia="Arial" w:hAnsi="Arial" w:cs="Arial"/>
          <w:b/>
          <w:bCs/>
          <w:sz w:val="22"/>
          <w:szCs w:val="22"/>
        </w:rPr>
        <w:t>9</w:t>
      </w:r>
      <w:r w:rsidRPr="00FF6E50">
        <w:rPr>
          <w:rFonts w:ascii="Arial" w:eastAsia="Arial" w:hAnsi="Arial" w:cs="Arial"/>
          <w:b/>
          <w:bCs/>
          <w:sz w:val="22"/>
          <w:szCs w:val="22"/>
        </w:rPr>
        <w:t xml:space="preserve"> Use-case: Xóa bình luận</w:t>
      </w:r>
    </w:p>
    <w:p w14:paraId="537650E9" w14:textId="77777777" w:rsidR="00655DB1" w:rsidRDefault="00655DB1" w:rsidP="731E5BBC">
      <w:pPr>
        <w:rPr>
          <w:rFonts w:ascii="Arial" w:eastAsia="Arial" w:hAnsi="Arial" w:cs="Arial"/>
          <w:b/>
          <w:bCs/>
          <w:sz w:val="22"/>
          <w:szCs w:val="22"/>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55DB1" w:rsidRPr="001E1F19" w14:paraId="5A07C500"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97020"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4F449A" w14:textId="7F55E1EC" w:rsidR="00655DB1" w:rsidRPr="001E1F19"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Xóa bình luận</w:t>
            </w:r>
          </w:p>
        </w:tc>
      </w:tr>
      <w:tr w:rsidR="00655DB1" w:rsidRPr="001E1F19" w14:paraId="4FC515B7"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70FB"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84412C" w14:textId="17F3691D" w:rsidR="00655DB1" w:rsidRPr="001E1F19"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và nhân viên có thể xem xét </w:t>
            </w:r>
            <w:r w:rsidR="00142B7D">
              <w:rPr>
                <w:rFonts w:asciiTheme="minorHAnsi" w:eastAsiaTheme="minorHAnsi" w:hAnsiTheme="minorHAnsi" w:cstheme="minorBidi"/>
                <w:sz w:val="22"/>
                <w:szCs w:val="22"/>
              </w:rPr>
              <w:t xml:space="preserve">xóa bình luận. Người dùng chỉ có thể xóa bình luận của mình, nhân viên xóa bình luận của người dùng phải dựa trên điều lệ </w:t>
            </w:r>
            <w:r w:rsidR="00F8553A">
              <w:rPr>
                <w:rFonts w:asciiTheme="minorHAnsi" w:eastAsiaTheme="minorHAnsi" w:hAnsiTheme="minorHAnsi" w:cstheme="minorBidi"/>
                <w:sz w:val="22"/>
                <w:szCs w:val="22"/>
              </w:rPr>
              <w:t>đã có.</w:t>
            </w:r>
          </w:p>
        </w:tc>
      </w:tr>
      <w:tr w:rsidR="00655DB1" w:rsidRPr="001E1F19" w14:paraId="23F130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6DEFA6D"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3A057C" w14:textId="7863359D" w:rsidR="00655DB1" w:rsidRPr="001E1F19"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Pr="001E1F19">
              <w:rPr>
                <w:rFonts w:asciiTheme="minorHAnsi" w:eastAsiaTheme="minorHAnsi" w:hAnsiTheme="minorHAnsi" w:cstheme="minorBidi"/>
                <w:sz w:val="22"/>
                <w:szCs w:val="22"/>
              </w:rPr>
              <w:t>Người dùng</w:t>
            </w:r>
            <w:r w:rsidR="00206B1A">
              <w:rPr>
                <w:rFonts w:asciiTheme="minorHAnsi" w:eastAsiaTheme="minorHAnsi" w:hAnsiTheme="minorHAnsi" w:cstheme="minorBidi"/>
                <w:sz w:val="22"/>
                <w:szCs w:val="22"/>
              </w:rPr>
              <w:t>, Quản trị viên</w:t>
            </w:r>
          </w:p>
        </w:tc>
      </w:tr>
      <w:tr w:rsidR="00655DB1" w:rsidRPr="001E1F19" w14:paraId="62D566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6D9B3E7"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8D7ADBD" w14:textId="7246F63B" w:rsidR="00655DB1" w:rsidRDefault="00655DB1" w:rsidP="0020660C">
            <w:pPr>
              <w:pStyle w:val="ListParagraph"/>
              <w:numPr>
                <w:ilvl w:val="0"/>
                <w:numId w:val="31"/>
              </w:numPr>
              <w:tabs>
                <w:tab w:val="clear" w:pos="1449"/>
              </w:tabs>
              <w:ind w:left="740"/>
              <w:jc w:val="both"/>
            </w:pPr>
            <w:r>
              <w:t>Vào</w:t>
            </w:r>
            <w:r w:rsidR="001A27F5">
              <w:t xml:space="preserve"> </w:t>
            </w:r>
            <w:r w:rsidR="00C35B12">
              <w:t>trang chính của một công thức</w:t>
            </w:r>
          </w:p>
          <w:p w14:paraId="22784043" w14:textId="77777777" w:rsidR="00655DB1" w:rsidRDefault="00C35B12" w:rsidP="0020660C">
            <w:pPr>
              <w:pStyle w:val="ListParagraph"/>
              <w:numPr>
                <w:ilvl w:val="0"/>
                <w:numId w:val="31"/>
              </w:numPr>
              <w:ind w:left="740" w:hanging="357"/>
              <w:jc w:val="both"/>
            </w:pPr>
            <w:r>
              <w:t>Kéo đến phần bình luận, đánh giá</w:t>
            </w:r>
          </w:p>
          <w:p w14:paraId="696A5775" w14:textId="77777777" w:rsidR="00C35B12" w:rsidRDefault="00C35B12" w:rsidP="0020660C">
            <w:pPr>
              <w:pStyle w:val="ListParagraph"/>
              <w:numPr>
                <w:ilvl w:val="0"/>
                <w:numId w:val="31"/>
              </w:numPr>
              <w:ind w:left="740" w:hanging="357"/>
              <w:jc w:val="both"/>
            </w:pPr>
            <w:r>
              <w:t xml:space="preserve">Người dùng: Xóa phần </w:t>
            </w:r>
            <w:r w:rsidR="00017A62">
              <w:t>bình luận của mình</w:t>
            </w:r>
          </w:p>
          <w:p w14:paraId="2530F937" w14:textId="26A9E715" w:rsidR="00655DB1" w:rsidRPr="001E1F19" w:rsidRDefault="00821C04" w:rsidP="00821C04">
            <w:pPr>
              <w:pStyle w:val="ListParagraph"/>
              <w:ind w:left="740"/>
              <w:jc w:val="both"/>
            </w:pPr>
            <w:r>
              <w:t>Nhân viên</w:t>
            </w:r>
            <w:r w:rsidR="00206B1A">
              <w:t>, Quản trị viên</w:t>
            </w:r>
            <w:r>
              <w:t>: Xét duyệt và chọn lọc các bình luận không phù hợp và xóa</w:t>
            </w:r>
          </w:p>
        </w:tc>
      </w:tr>
      <w:tr w:rsidR="00655DB1" w:rsidRPr="009A6C82" w14:paraId="678653AE"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C5884E" w14:textId="77777777" w:rsidR="00655DB1" w:rsidRPr="00B27A5A" w:rsidRDefault="00655DB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CFB5ABD" w14:textId="77777777" w:rsidR="003031B2" w:rsidRDefault="00655DB1">
            <w:pPr>
              <w:rPr>
                <w:rFonts w:ascii="Calibri" w:hAnsi="Calibri" w:cs="Calibri"/>
                <w:b/>
                <w:bCs/>
                <w:sz w:val="22"/>
                <w:szCs w:val="22"/>
                <w:lang w:eastAsia="en-GB"/>
              </w:rPr>
            </w:pPr>
            <w:r w:rsidRPr="00B27A5A">
              <w:rPr>
                <w:rFonts w:ascii="Calibri" w:hAnsi="Calibri" w:cs="Calibri"/>
                <w:b/>
                <w:bCs/>
                <w:sz w:val="22"/>
                <w:szCs w:val="22"/>
                <w:lang w:eastAsia="en-GB"/>
              </w:rPr>
              <w:t>Alternative flow:</w:t>
            </w:r>
            <w:r w:rsidR="00771941">
              <w:rPr>
                <w:rFonts w:ascii="Calibri" w:hAnsi="Calibri" w:cs="Calibri"/>
                <w:b/>
                <w:bCs/>
                <w:sz w:val="22"/>
                <w:szCs w:val="22"/>
                <w:lang w:eastAsia="en-GB"/>
              </w:rPr>
              <w:t xml:space="preserve"> Người dùng bấm xóa </w:t>
            </w:r>
            <w:r w:rsidR="003031B2">
              <w:rPr>
                <w:rFonts w:ascii="Calibri" w:hAnsi="Calibri" w:cs="Calibri"/>
                <w:b/>
                <w:bCs/>
                <w:sz w:val="22"/>
                <w:szCs w:val="22"/>
                <w:lang w:eastAsia="en-GB"/>
              </w:rPr>
              <w:t>bình luận của người khác</w:t>
            </w:r>
          </w:p>
          <w:p w14:paraId="120BC78D" w14:textId="77777777" w:rsidR="00655DB1" w:rsidRPr="004161B7" w:rsidRDefault="00DA11B4" w:rsidP="0020660C">
            <w:pPr>
              <w:pStyle w:val="ListParagraph"/>
              <w:numPr>
                <w:ilvl w:val="0"/>
                <w:numId w:val="34"/>
              </w:numPr>
              <w:rPr>
                <w:rFonts w:ascii="Calibri" w:hAnsi="Calibri" w:cs="Calibri"/>
                <w:b/>
                <w:bCs/>
                <w:lang w:eastAsia="en-GB"/>
              </w:rPr>
            </w:pPr>
            <w:r>
              <w:rPr>
                <w:rFonts w:ascii="Calibri" w:hAnsi="Calibri" w:cs="Calibri"/>
                <w:lang w:eastAsia="en-GB"/>
              </w:rPr>
              <w:t xml:space="preserve">Hệ thống sẽ thông báo lỗi </w:t>
            </w:r>
            <w:r w:rsidR="004161B7">
              <w:rPr>
                <w:rFonts w:ascii="Calibri" w:hAnsi="Calibri" w:cs="Calibri"/>
                <w:lang w:eastAsia="en-GB"/>
              </w:rPr>
              <w:t>vì không phải quyền hạn của người sử dụng</w:t>
            </w:r>
          </w:p>
          <w:p w14:paraId="480AF5D9" w14:textId="45D59C41" w:rsidR="00655DB1" w:rsidRPr="00DA11B4" w:rsidRDefault="004161B7" w:rsidP="0020660C">
            <w:pPr>
              <w:pStyle w:val="ListParagraph"/>
              <w:numPr>
                <w:ilvl w:val="0"/>
                <w:numId w:val="34"/>
              </w:numPr>
              <w:rPr>
                <w:rFonts w:ascii="Calibri" w:hAnsi="Calibri" w:cs="Calibri"/>
                <w:b/>
                <w:lang w:eastAsia="en-GB"/>
              </w:rPr>
            </w:pPr>
            <w:r>
              <w:rPr>
                <w:rFonts w:ascii="Calibri" w:hAnsi="Calibri" w:cs="Calibri"/>
                <w:lang w:eastAsia="en-GB"/>
              </w:rPr>
              <w:t xml:space="preserve">Quay về </w:t>
            </w:r>
            <w:r w:rsidR="00056E9B">
              <w:rPr>
                <w:rFonts w:ascii="Calibri" w:hAnsi="Calibri" w:cs="Calibri"/>
                <w:lang w:eastAsia="en-GB"/>
              </w:rPr>
              <w:t>bước</w:t>
            </w:r>
            <w:r>
              <w:rPr>
                <w:rFonts w:ascii="Calibri" w:hAnsi="Calibri" w:cs="Calibri"/>
                <w:lang w:eastAsia="en-GB"/>
              </w:rPr>
              <w:t xml:space="preserve"> Basic </w:t>
            </w:r>
            <w:r w:rsidR="00B86179">
              <w:rPr>
                <w:rFonts w:ascii="Calibri" w:hAnsi="Calibri" w:cs="Calibri"/>
                <w:lang w:eastAsia="en-GB"/>
              </w:rPr>
              <w:t>Flow 3</w:t>
            </w:r>
          </w:p>
        </w:tc>
      </w:tr>
      <w:tr w:rsidR="000415C3" w:rsidRPr="00B27A5A" w14:paraId="319D5985"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7452FDA" w14:textId="77777777" w:rsidR="000415C3" w:rsidRPr="00B27A5A" w:rsidRDefault="000415C3" w:rsidP="000415C3">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6D0058" w14:textId="77777777" w:rsidR="000415C3" w:rsidRDefault="000415C3" w:rsidP="000415C3">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30" w:history="1">
              <w:r w:rsidRPr="00C06E96">
                <w:rPr>
                  <w:rStyle w:val="Hyperlink"/>
                  <w:rFonts w:ascii="Calibri" w:hAnsi="Calibri" w:cs="Calibri"/>
                  <w:sz w:val="22"/>
                  <w:szCs w:val="22"/>
                  <w:lang w:eastAsia="en-GB"/>
                </w:rPr>
                <w:t>www.anngon.com.vn/recipe</w:t>
              </w:r>
            </w:hyperlink>
          </w:p>
          <w:p w14:paraId="2449786B" w14:textId="7979F90D" w:rsidR="000415C3" w:rsidRPr="000415C3" w:rsidRDefault="00D213DF" w:rsidP="000415C3">
            <w:pPr>
              <w:widowControl/>
              <w:spacing w:line="240" w:lineRule="auto"/>
              <w:textAlignment w:val="baseline"/>
              <w:rPr>
                <w:rFonts w:ascii="Calibri" w:hAnsi="Calibri" w:cs="Calibri"/>
                <w:color w:val="0070C0"/>
                <w:sz w:val="22"/>
                <w:szCs w:val="22"/>
                <w:u w:val="single"/>
                <w:lang w:eastAsia="en-GB"/>
              </w:rPr>
            </w:pPr>
            <w:r>
              <w:rPr>
                <w:rFonts w:ascii="Calibri" w:hAnsi="Calibri" w:cs="Calibri"/>
                <w:sz w:val="22"/>
                <w:szCs w:val="22"/>
                <w:lang w:eastAsia="en-GB"/>
              </w:rPr>
              <w:lastRenderedPageBreak/>
              <w:t>Nhân viên, Quản trị viên</w:t>
            </w:r>
            <w:r w:rsidR="000415C3" w:rsidRPr="00B27A5A">
              <w:rPr>
                <w:rFonts w:ascii="Calibri" w:hAnsi="Calibri" w:cs="Calibri"/>
                <w:sz w:val="22"/>
                <w:szCs w:val="22"/>
                <w:lang w:eastAsia="en-GB"/>
              </w:rPr>
              <w:t xml:space="preserve"> đến url:</w:t>
            </w:r>
            <w:r w:rsidR="000415C3">
              <w:rPr>
                <w:rFonts w:ascii="Calibri" w:hAnsi="Calibri" w:cs="Calibri"/>
                <w:sz w:val="22"/>
                <w:szCs w:val="22"/>
                <w:lang w:eastAsia="en-GB"/>
              </w:rPr>
              <w:t xml:space="preserve"> </w:t>
            </w:r>
            <w:r w:rsidR="000415C3" w:rsidRPr="00B27A5A">
              <w:rPr>
                <w:rFonts w:ascii="Calibri" w:hAnsi="Calibri" w:cs="Calibri"/>
                <w:sz w:val="22"/>
                <w:szCs w:val="22"/>
                <w:lang w:eastAsia="en-GB"/>
              </w:rPr>
              <w:t xml:space="preserve"> </w:t>
            </w:r>
            <w:hyperlink r:id="rId31" w:history="1">
              <w:r w:rsidR="00415946" w:rsidRPr="00C06E96">
                <w:rPr>
                  <w:rStyle w:val="Hyperlink"/>
                  <w:rFonts w:ascii="Calibri" w:hAnsi="Calibri" w:cs="Calibri"/>
                  <w:sz w:val="22"/>
                  <w:szCs w:val="22"/>
                  <w:lang w:eastAsia="en-GB"/>
                </w:rPr>
                <w:t>www.anngon.com.vn/recipe</w:t>
              </w:r>
              <w:r w:rsidR="00415946" w:rsidRPr="00C06E96">
                <w:rPr>
                  <w:rStyle w:val="Hyperlink"/>
                  <w:rFonts w:ascii="Calibri" w:hAnsi="Calibri" w:cs="Calibri"/>
                  <w:sz w:val="22"/>
                  <w:szCs w:val="22"/>
                  <w:lang w:eastAsia="en-GB"/>
                </w:rPr>
                <w:t>-admin</w:t>
              </w:r>
            </w:hyperlink>
            <w:r w:rsidR="00415946">
              <w:rPr>
                <w:rFonts w:ascii="Calibri" w:hAnsi="Calibri" w:cs="Calibri"/>
                <w:color w:val="0070C0"/>
                <w:sz w:val="22"/>
                <w:szCs w:val="22"/>
                <w:u w:val="single"/>
                <w:lang w:eastAsia="en-GB"/>
              </w:rPr>
              <w:t xml:space="preserve"> </w:t>
            </w:r>
            <w:r>
              <w:rPr>
                <w:rFonts w:ascii="Calibri" w:hAnsi="Calibri" w:cs="Calibri"/>
                <w:color w:val="0070C0"/>
                <w:sz w:val="22"/>
                <w:szCs w:val="22"/>
                <w:u w:val="single"/>
                <w:lang w:eastAsia="en-GB"/>
              </w:rPr>
              <w:t xml:space="preserve"> </w:t>
            </w:r>
          </w:p>
        </w:tc>
      </w:tr>
      <w:tr w:rsidR="000415C3" w:rsidRPr="00B27A5A" w14:paraId="4D12077B"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C800314" w14:textId="77777777" w:rsidR="000415C3" w:rsidRPr="00B27A5A" w:rsidRDefault="000415C3" w:rsidP="000415C3">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6030635" w14:textId="77777777" w:rsidR="000415C3" w:rsidRPr="00B27A5A" w:rsidRDefault="000415C3" w:rsidP="000415C3">
            <w:pPr>
              <w:widowControl/>
              <w:spacing w:line="240" w:lineRule="auto"/>
              <w:textAlignment w:val="baseline"/>
              <w:rPr>
                <w:rFonts w:ascii="Segoe UI" w:hAnsi="Segoe UI" w:cs="Segoe UI"/>
                <w:sz w:val="18"/>
                <w:szCs w:val="18"/>
                <w:lang w:val="en-GB" w:eastAsia="en-GB"/>
              </w:rPr>
            </w:pPr>
            <w:r w:rsidRPr="006B44F5">
              <w:rPr>
                <w:rFonts w:asciiTheme="minorHAnsi" w:eastAsiaTheme="minorHAnsi" w:hAnsiTheme="minorHAnsi" w:cstheme="minorBidi"/>
                <w:sz w:val="22"/>
                <w:szCs w:val="22"/>
              </w:rPr>
              <w:t>Thông tin đơn hàng sẽ được hiển thị</w:t>
            </w:r>
          </w:p>
        </w:tc>
      </w:tr>
    </w:tbl>
    <w:p w14:paraId="1A04BDFE" w14:textId="77777777" w:rsidR="00655DB1" w:rsidRPr="00FF6E50" w:rsidRDefault="00655DB1" w:rsidP="731E5BBC">
      <w:pPr>
        <w:rPr>
          <w:rFonts w:ascii="Arial" w:eastAsia="Arial" w:hAnsi="Arial" w:cs="Arial"/>
          <w:b/>
          <w:bCs/>
          <w:sz w:val="22"/>
          <w:szCs w:val="22"/>
        </w:rPr>
      </w:pPr>
    </w:p>
    <w:p w14:paraId="03D0D712" w14:textId="47098FFC" w:rsidR="000D3863" w:rsidRPr="00FF6E50" w:rsidRDefault="000D3863" w:rsidP="731E5BBC">
      <w:pPr>
        <w:rPr>
          <w:rFonts w:ascii="Arial" w:eastAsia="Arial" w:hAnsi="Arial" w:cs="Arial"/>
          <w:b/>
          <w:bCs/>
          <w:sz w:val="22"/>
          <w:szCs w:val="22"/>
        </w:rPr>
      </w:pPr>
      <w:r w:rsidRPr="00FF6E50">
        <w:rPr>
          <w:rFonts w:ascii="Arial" w:eastAsia="Arial" w:hAnsi="Arial" w:cs="Arial"/>
          <w:b/>
          <w:bCs/>
          <w:sz w:val="22"/>
          <w:szCs w:val="22"/>
        </w:rPr>
        <w:t>2.</w:t>
      </w:r>
      <w:r w:rsidR="00573E4D">
        <w:rPr>
          <w:rFonts w:ascii="Arial" w:eastAsia="Arial" w:hAnsi="Arial" w:cs="Arial"/>
          <w:b/>
          <w:bCs/>
          <w:sz w:val="22"/>
          <w:szCs w:val="22"/>
        </w:rPr>
        <w:t>20</w:t>
      </w:r>
      <w:r w:rsidRPr="00FF6E50">
        <w:rPr>
          <w:rFonts w:ascii="Arial" w:eastAsia="Arial" w:hAnsi="Arial" w:cs="Arial"/>
          <w:b/>
          <w:bCs/>
          <w:sz w:val="22"/>
          <w:szCs w:val="22"/>
        </w:rPr>
        <w:t xml:space="preserve"> Use-case: </w:t>
      </w:r>
      <w:r w:rsidR="003736F2" w:rsidRPr="00FF6E50">
        <w:rPr>
          <w:rFonts w:ascii="Arial" w:eastAsia="Arial" w:hAnsi="Arial" w:cs="Arial"/>
          <w:b/>
          <w:bCs/>
          <w:sz w:val="22"/>
          <w:szCs w:val="22"/>
        </w:rPr>
        <w:t>Phê duyệt bài đăng</w:t>
      </w:r>
    </w:p>
    <w:p w14:paraId="23E28106" w14:textId="77777777" w:rsidR="005A4A59" w:rsidRDefault="005A4A59" w:rsidP="731E5BBC">
      <w:pPr>
        <w:rPr>
          <w:rFonts w:ascii="Arial" w:eastAsia="Arial" w:hAnsi="Arial" w:cs="Arial"/>
          <w:b/>
          <w:bCs/>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5A4A59" w:rsidRPr="001E1F19" w14:paraId="30C95DF1"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C8F519"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6FB040" w14:textId="36B50991" w:rsidR="005A4A59" w:rsidRPr="001E1F19" w:rsidRDefault="005A4A59">
            <w:pPr>
              <w:rPr>
                <w:rFonts w:asciiTheme="minorHAnsi" w:eastAsiaTheme="minorHAnsi" w:hAnsiTheme="minorHAnsi" w:cstheme="minorBidi"/>
                <w:sz w:val="22"/>
                <w:szCs w:val="22"/>
              </w:rPr>
            </w:pPr>
            <w:r>
              <w:rPr>
                <w:rFonts w:asciiTheme="minorHAnsi" w:eastAsiaTheme="minorHAnsi" w:hAnsiTheme="minorHAnsi" w:cstheme="minorBidi"/>
                <w:sz w:val="22"/>
                <w:szCs w:val="22"/>
              </w:rPr>
              <w:t>Phê duyệt bài đăng</w:t>
            </w:r>
          </w:p>
        </w:tc>
      </w:tr>
      <w:tr w:rsidR="005A4A59" w:rsidRPr="001E1F19" w14:paraId="2D65F08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25C676"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C3B6387" w14:textId="1F6D1E4F" w:rsidR="005A4A59" w:rsidRPr="001E1F19" w:rsidRDefault="00E12690">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r w:rsidR="005A4A59">
              <w:rPr>
                <w:rFonts w:asciiTheme="minorHAnsi" w:eastAsiaTheme="minorHAnsi" w:hAnsiTheme="minorHAnsi" w:cstheme="minorBidi"/>
                <w:sz w:val="22"/>
                <w:szCs w:val="22"/>
              </w:rPr>
              <w:t xml:space="preserve"> và nhân viên có thể xem xét </w:t>
            </w:r>
            <w:r>
              <w:rPr>
                <w:rFonts w:asciiTheme="minorHAnsi" w:eastAsiaTheme="minorHAnsi" w:hAnsiTheme="minorHAnsi" w:cstheme="minorBidi"/>
                <w:sz w:val="22"/>
                <w:szCs w:val="22"/>
              </w:rPr>
              <w:t>các bài đăng của người dùng và phê duyệt, chập nhận bài đăng dựa trên tiêu chuẩn an toàn thực phẩm</w:t>
            </w:r>
            <w:r w:rsidR="00597F0F">
              <w:rPr>
                <w:rFonts w:asciiTheme="minorHAnsi" w:eastAsiaTheme="minorHAnsi" w:hAnsiTheme="minorHAnsi" w:cstheme="minorBidi"/>
                <w:sz w:val="22"/>
                <w:szCs w:val="22"/>
              </w:rPr>
              <w:t xml:space="preserve"> và chất lượng của </w:t>
            </w:r>
            <w:r w:rsidR="00393FC5">
              <w:rPr>
                <w:rFonts w:asciiTheme="minorHAnsi" w:eastAsiaTheme="minorHAnsi" w:hAnsiTheme="minorHAnsi" w:cstheme="minorBidi"/>
                <w:sz w:val="22"/>
                <w:szCs w:val="22"/>
              </w:rPr>
              <w:t>thành</w:t>
            </w:r>
            <w:r w:rsidR="00597F0F">
              <w:rPr>
                <w:rFonts w:asciiTheme="minorHAnsi" w:eastAsiaTheme="minorHAnsi" w:hAnsiTheme="minorHAnsi" w:cstheme="minorBidi"/>
                <w:sz w:val="22"/>
                <w:szCs w:val="22"/>
              </w:rPr>
              <w:t xml:space="preserve"> phẩm </w:t>
            </w:r>
            <w:r w:rsidR="00393FC5">
              <w:rPr>
                <w:rFonts w:asciiTheme="minorHAnsi" w:eastAsiaTheme="minorHAnsi" w:hAnsiTheme="minorHAnsi" w:cstheme="minorBidi"/>
                <w:sz w:val="22"/>
                <w:szCs w:val="22"/>
              </w:rPr>
              <w:t>món ăn.</w:t>
            </w:r>
          </w:p>
        </w:tc>
      </w:tr>
      <w:tr w:rsidR="005A4A59" w:rsidRPr="001E1F19" w14:paraId="21EBAD0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AC97DFA"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F2C13A" w14:textId="483346D8" w:rsidR="005A4A59" w:rsidRPr="001E1F19" w:rsidRDefault="005A4A59">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00206B1A">
              <w:rPr>
                <w:rFonts w:asciiTheme="minorHAnsi" w:eastAsiaTheme="minorHAnsi" w:hAnsiTheme="minorHAnsi" w:cstheme="minorBidi"/>
                <w:sz w:val="22"/>
                <w:szCs w:val="22"/>
              </w:rPr>
              <w:t>Quản trị viên</w:t>
            </w:r>
          </w:p>
        </w:tc>
      </w:tr>
      <w:tr w:rsidR="005A4A59" w:rsidRPr="001E1F19" w14:paraId="0DD3C88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958DE85"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5D8862" w14:textId="08953B5E" w:rsidR="005A4A59" w:rsidRDefault="005A4A59" w:rsidP="0020660C">
            <w:pPr>
              <w:pStyle w:val="ListParagraph"/>
              <w:numPr>
                <w:ilvl w:val="0"/>
                <w:numId w:val="38"/>
              </w:numPr>
              <w:tabs>
                <w:tab w:val="clear" w:pos="1449"/>
              </w:tabs>
              <w:ind w:left="830"/>
              <w:jc w:val="both"/>
            </w:pPr>
            <w:r>
              <w:t>Vào trang công thức</w:t>
            </w:r>
          </w:p>
          <w:p w14:paraId="2DAED645" w14:textId="36129245" w:rsidR="00C00E0F" w:rsidRDefault="00C00E0F" w:rsidP="0020660C">
            <w:pPr>
              <w:pStyle w:val="ListParagraph"/>
              <w:numPr>
                <w:ilvl w:val="0"/>
                <w:numId w:val="38"/>
              </w:numPr>
              <w:tabs>
                <w:tab w:val="clear" w:pos="1449"/>
              </w:tabs>
              <w:ind w:left="830"/>
              <w:jc w:val="both"/>
            </w:pPr>
            <w:r>
              <w:t>Chọn mục ‘</w:t>
            </w:r>
            <w:r w:rsidR="004E6C91">
              <w:t>Revi</w:t>
            </w:r>
            <w:r w:rsidR="003F208A">
              <w:t xml:space="preserve">ew </w:t>
            </w:r>
            <w:r w:rsidR="00892FE5">
              <w:t>P</w:t>
            </w:r>
            <w:r w:rsidR="003F208A">
              <w:t>osts’</w:t>
            </w:r>
          </w:p>
          <w:p w14:paraId="4C45D8F0" w14:textId="702E56C5" w:rsidR="005A4A59" w:rsidRDefault="00C00E0F" w:rsidP="0020660C">
            <w:pPr>
              <w:pStyle w:val="ListParagraph"/>
              <w:numPr>
                <w:ilvl w:val="0"/>
                <w:numId w:val="38"/>
              </w:numPr>
              <w:ind w:left="830" w:hanging="357"/>
              <w:jc w:val="both"/>
            </w:pPr>
            <w:r>
              <w:t>Nhấn ‘</w:t>
            </w:r>
            <w:r w:rsidR="00C920D1">
              <w:t>Approve</w:t>
            </w:r>
            <w:r>
              <w:t>’ nếu bài đăng đạt tiêu chuẩn</w:t>
            </w:r>
          </w:p>
          <w:p w14:paraId="585D4959" w14:textId="2D95CE27" w:rsidR="005A4A59" w:rsidRPr="001E1F19" w:rsidRDefault="00C00E0F" w:rsidP="005A4A59">
            <w:pPr>
              <w:pStyle w:val="ListParagraph"/>
              <w:ind w:left="830"/>
              <w:jc w:val="both"/>
            </w:pPr>
            <w:r>
              <w:t>Nhấn ‘</w:t>
            </w:r>
            <w:r w:rsidR="00DB5615">
              <w:t>Disapprove</w:t>
            </w:r>
            <w:r>
              <w:t>’ nếu bài đăng không đ</w:t>
            </w:r>
            <w:r w:rsidR="002742E6">
              <w:t>ạ</w:t>
            </w:r>
            <w:r>
              <w:t>t tiêu chuẩn</w:t>
            </w:r>
          </w:p>
        </w:tc>
      </w:tr>
      <w:tr w:rsidR="005A4A59" w:rsidRPr="009A6C82" w14:paraId="6A5E6C9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BFC94B"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1A8F8D3" w14:textId="2BBE81FB" w:rsidR="005A4A59" w:rsidRPr="00DA11B4" w:rsidRDefault="005A4A59" w:rsidP="004E7037">
            <w:pPr>
              <w:rPr>
                <w:rFonts w:ascii="Calibri" w:hAnsi="Calibri" w:cs="Calibri"/>
                <w:b/>
                <w:sz w:val="22"/>
                <w:szCs w:val="22"/>
                <w:lang w:eastAsia="en-GB"/>
              </w:rPr>
            </w:pPr>
            <w:r w:rsidRPr="00B27A5A">
              <w:rPr>
                <w:rFonts w:ascii="Calibri" w:hAnsi="Calibri" w:cs="Calibri"/>
                <w:b/>
                <w:bCs/>
                <w:sz w:val="22"/>
                <w:szCs w:val="22"/>
                <w:lang w:eastAsia="en-GB"/>
              </w:rPr>
              <w:t>Alternative flow:</w:t>
            </w:r>
          </w:p>
        </w:tc>
      </w:tr>
      <w:tr w:rsidR="005A4A59" w:rsidRPr="00B27A5A" w14:paraId="1EF86CF0"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3792164"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902E42E" w14:textId="43005B14" w:rsidR="005A4A59" w:rsidRPr="00B27A5A" w:rsidRDefault="004E7037">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 và quản trị viên</w:t>
            </w:r>
            <w:r w:rsidR="005A4A59" w:rsidRPr="00B27A5A">
              <w:rPr>
                <w:rFonts w:ascii="Calibri" w:hAnsi="Calibri" w:cs="Calibri"/>
                <w:sz w:val="22"/>
                <w:szCs w:val="22"/>
                <w:lang w:eastAsia="en-GB"/>
              </w:rPr>
              <w:t xml:space="preserve"> đến url:</w:t>
            </w:r>
            <w:r w:rsidR="005A4A59">
              <w:rPr>
                <w:rFonts w:ascii="Calibri" w:hAnsi="Calibri" w:cs="Calibri"/>
                <w:sz w:val="22"/>
                <w:szCs w:val="22"/>
                <w:lang w:eastAsia="en-GB"/>
              </w:rPr>
              <w:t xml:space="preserve"> </w:t>
            </w:r>
            <w:r w:rsidR="005A4A59" w:rsidRPr="00B27A5A">
              <w:rPr>
                <w:rFonts w:ascii="Calibri" w:hAnsi="Calibri" w:cs="Calibri"/>
                <w:sz w:val="22"/>
                <w:szCs w:val="22"/>
                <w:lang w:eastAsia="en-GB"/>
              </w:rPr>
              <w:t xml:space="preserve"> </w:t>
            </w:r>
            <w:hyperlink r:id="rId32" w:history="1">
              <w:r w:rsidR="00D70D46" w:rsidRPr="00C06E96">
                <w:rPr>
                  <w:rStyle w:val="Hyperlink"/>
                  <w:rFonts w:ascii="Calibri" w:hAnsi="Calibri" w:cs="Calibri"/>
                  <w:sz w:val="22"/>
                  <w:szCs w:val="22"/>
                  <w:lang w:eastAsia="en-GB"/>
                </w:rPr>
                <w:t>www.anngon.com.vn/recipe-admin</w:t>
              </w:r>
            </w:hyperlink>
            <w:r w:rsidR="00D70D46">
              <w:rPr>
                <w:rFonts w:ascii="Calibri" w:hAnsi="Calibri" w:cs="Calibri"/>
                <w:color w:val="0070C0"/>
                <w:sz w:val="22"/>
                <w:szCs w:val="22"/>
                <w:u w:val="single"/>
                <w:lang w:eastAsia="en-GB"/>
              </w:rPr>
              <w:t xml:space="preserve"> </w:t>
            </w:r>
          </w:p>
        </w:tc>
      </w:tr>
      <w:tr w:rsidR="005A4A59" w:rsidRPr="00B27A5A" w14:paraId="1217FA9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B77FDD1"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11179" w14:textId="26EFC54E" w:rsidR="005A4A59" w:rsidRPr="006B44F5" w:rsidRDefault="004E7037">
            <w:pPr>
              <w:widowControl/>
              <w:spacing w:line="240" w:lineRule="auto"/>
              <w:textAlignment w:val="baseline"/>
              <w:rPr>
                <w:rFonts w:asciiTheme="minorHAnsi" w:eastAsiaTheme="minorHAnsi" w:hAnsiTheme="minorHAnsi" w:cstheme="minorBidi"/>
                <w:sz w:val="22"/>
                <w:szCs w:val="22"/>
              </w:rPr>
            </w:pPr>
            <w:r w:rsidRPr="006B44F5">
              <w:rPr>
                <w:rFonts w:asciiTheme="minorHAnsi" w:eastAsiaTheme="minorHAnsi" w:hAnsiTheme="minorHAnsi" w:cstheme="minorBidi"/>
                <w:sz w:val="22"/>
                <w:szCs w:val="22"/>
              </w:rPr>
              <w:t>Bài đăng được phê duyệt hoặc không phê duyệt</w:t>
            </w:r>
          </w:p>
        </w:tc>
      </w:tr>
    </w:tbl>
    <w:p w14:paraId="0D0A3482" w14:textId="77777777" w:rsidR="005A4A59" w:rsidRPr="00FF6E50" w:rsidRDefault="005A4A59" w:rsidP="731E5BBC">
      <w:pPr>
        <w:rPr>
          <w:rFonts w:ascii="Arial" w:eastAsia="Arial" w:hAnsi="Arial" w:cs="Arial"/>
          <w:b/>
          <w:bCs/>
          <w:sz w:val="22"/>
          <w:szCs w:val="22"/>
        </w:rPr>
      </w:pPr>
    </w:p>
    <w:p w14:paraId="15D712CC" w14:textId="7DC14E55" w:rsidR="00035F57" w:rsidRPr="00FF6E50" w:rsidRDefault="00035F57" w:rsidP="0020660C">
      <w:pPr>
        <w:pStyle w:val="ListParagraph"/>
        <w:numPr>
          <w:ilvl w:val="1"/>
          <w:numId w:val="34"/>
        </w:numPr>
        <w:ind w:left="567" w:hanging="567"/>
        <w:rPr>
          <w:rFonts w:ascii="Arial" w:eastAsia="Arial" w:hAnsi="Arial" w:cs="Arial"/>
          <w:b/>
          <w:bCs/>
        </w:rPr>
      </w:pPr>
      <w:r w:rsidRPr="00C1378F">
        <w:rPr>
          <w:rFonts w:ascii="Arial" w:eastAsia="Arial" w:hAnsi="Arial" w:cs="Arial"/>
          <w:b/>
        </w:rPr>
        <w:t xml:space="preserve">Use-case: </w:t>
      </w:r>
      <w:r w:rsidR="003736F2" w:rsidRPr="00FF6E50">
        <w:rPr>
          <w:rFonts w:ascii="Arial" w:eastAsia="Arial" w:hAnsi="Arial" w:cs="Arial"/>
          <w:b/>
          <w:bCs/>
        </w:rPr>
        <w:t>Xóa bài đăng</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C1378F" w:rsidRPr="001E1F19" w14:paraId="5E910F1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AF54889"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EC6950" w14:textId="1E9111B2" w:rsidR="00C1378F" w:rsidRPr="001E1F19" w:rsidRDefault="00C1378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Xóa bài đăng</w:t>
            </w:r>
          </w:p>
        </w:tc>
      </w:tr>
      <w:tr w:rsidR="00C1378F" w:rsidRPr="001E1F19" w14:paraId="3383D31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FC7D7B"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779D8" w14:textId="77777777" w:rsidR="00C1378F" w:rsidRDefault="00B92F72"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có thể tùy ý xóa bài đăng công thức của mình</w:t>
            </w:r>
          </w:p>
          <w:p w14:paraId="5A66C441" w14:textId="4C21F0AA" w:rsidR="00B92F72" w:rsidRPr="001E1F19" w:rsidRDefault="00B92F72"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quản trị viên có thể xóa bài đăng </w:t>
            </w:r>
            <w:r w:rsidR="007D3BEA">
              <w:rPr>
                <w:rFonts w:asciiTheme="minorHAnsi" w:eastAsiaTheme="minorHAnsi" w:hAnsiTheme="minorHAnsi" w:cstheme="minorBidi"/>
                <w:sz w:val="22"/>
                <w:szCs w:val="22"/>
              </w:rPr>
              <w:t xml:space="preserve">trong các trường hợp bài đăng </w:t>
            </w:r>
            <w:r w:rsidR="00456D6F">
              <w:rPr>
                <w:rFonts w:asciiTheme="minorHAnsi" w:eastAsiaTheme="minorHAnsi" w:hAnsiTheme="minorHAnsi" w:cstheme="minorBidi"/>
                <w:sz w:val="22"/>
                <w:szCs w:val="22"/>
              </w:rPr>
              <w:t xml:space="preserve">không hợp lệ, </w:t>
            </w:r>
            <w:r w:rsidR="00A044E4">
              <w:rPr>
                <w:rFonts w:asciiTheme="minorHAnsi" w:eastAsiaTheme="minorHAnsi" w:hAnsiTheme="minorHAnsi" w:cstheme="minorBidi"/>
                <w:sz w:val="22"/>
                <w:szCs w:val="22"/>
              </w:rPr>
              <w:t xml:space="preserve">không </w:t>
            </w:r>
            <w:r w:rsidR="0000254B">
              <w:rPr>
                <w:rFonts w:asciiTheme="minorHAnsi" w:eastAsiaTheme="minorHAnsi" w:hAnsiTheme="minorHAnsi" w:cstheme="minorBidi"/>
                <w:sz w:val="22"/>
                <w:szCs w:val="22"/>
              </w:rPr>
              <w:t>phù hợp với quy tắc cộng đồng</w:t>
            </w:r>
            <w:r w:rsidR="00CB3D29">
              <w:rPr>
                <w:rFonts w:asciiTheme="minorHAnsi" w:eastAsiaTheme="minorHAnsi" w:hAnsiTheme="minorHAnsi" w:cstheme="minorBidi"/>
                <w:sz w:val="22"/>
                <w:szCs w:val="22"/>
              </w:rPr>
              <w:t xml:space="preserve">. Đồng thời thông báo với </w:t>
            </w:r>
            <w:r w:rsidR="00570516">
              <w:rPr>
                <w:rFonts w:asciiTheme="minorHAnsi" w:eastAsiaTheme="minorHAnsi" w:hAnsiTheme="minorHAnsi" w:cstheme="minorBidi"/>
                <w:sz w:val="22"/>
                <w:szCs w:val="22"/>
              </w:rPr>
              <w:t xml:space="preserve">tác giả </w:t>
            </w:r>
            <w:r w:rsidR="00241BE1">
              <w:rPr>
                <w:rFonts w:asciiTheme="minorHAnsi" w:eastAsiaTheme="minorHAnsi" w:hAnsiTheme="minorHAnsi" w:cstheme="minorBidi"/>
                <w:sz w:val="22"/>
                <w:szCs w:val="22"/>
              </w:rPr>
              <w:t>đã xóa bài đăng khỏi website</w:t>
            </w:r>
          </w:p>
        </w:tc>
      </w:tr>
      <w:tr w:rsidR="00C1378F" w:rsidRPr="001E1F19" w14:paraId="3FB6C98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46259F"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1E1FCD" w14:textId="77777777" w:rsidR="00C1378F" w:rsidRPr="001E1F19" w:rsidRDefault="00C1378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Pr="001E1F19">
              <w:rPr>
                <w:rFonts w:asciiTheme="minorHAnsi" w:eastAsiaTheme="minorHAnsi" w:hAnsiTheme="minorHAnsi" w:cstheme="minorBidi"/>
                <w:sz w:val="22"/>
                <w:szCs w:val="22"/>
              </w:rPr>
              <w:t>Người dùng</w:t>
            </w:r>
            <w:r>
              <w:rPr>
                <w:rFonts w:asciiTheme="minorHAnsi" w:eastAsiaTheme="minorHAnsi" w:hAnsiTheme="minorHAnsi" w:cstheme="minorBidi"/>
                <w:sz w:val="22"/>
                <w:szCs w:val="22"/>
              </w:rPr>
              <w:t>, Quản trị viên</w:t>
            </w:r>
          </w:p>
        </w:tc>
      </w:tr>
      <w:tr w:rsidR="00C1378F" w:rsidRPr="001E1F19" w14:paraId="771E4E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25EE409"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9BE2FCB" w14:textId="0DBDA724" w:rsidR="00C1378F" w:rsidRDefault="00D53FDE" w:rsidP="0020660C">
            <w:pPr>
              <w:pStyle w:val="ListParagraph"/>
              <w:numPr>
                <w:ilvl w:val="0"/>
                <w:numId w:val="44"/>
              </w:numPr>
              <w:jc w:val="both"/>
            </w:pPr>
            <w:r>
              <w:t xml:space="preserve">Tại </w:t>
            </w:r>
            <w:r w:rsidR="00B85013">
              <w:t>trang hiển thị công thức nấu ăn</w:t>
            </w:r>
            <w:r w:rsidR="00C94231">
              <w:t xml:space="preserve">, </w:t>
            </w:r>
            <w:r w:rsidR="00C4276F">
              <w:t xml:space="preserve">người dùng/nhân viên/quản trị viên </w:t>
            </w:r>
            <w:r w:rsidR="00784DD4">
              <w:t>nhấn chọn ‘</w:t>
            </w:r>
            <w:r w:rsidR="007E7793">
              <w:t xml:space="preserve">Delete </w:t>
            </w:r>
            <w:r w:rsidR="00892FE5">
              <w:t>P</w:t>
            </w:r>
            <w:r w:rsidR="007E7793">
              <w:t>osts</w:t>
            </w:r>
            <w:r w:rsidR="00784DD4">
              <w:t>’</w:t>
            </w:r>
          </w:p>
          <w:p w14:paraId="03F207B5" w14:textId="3FAB99F0" w:rsidR="00784DD4" w:rsidRPr="001E1F19" w:rsidRDefault="00784DD4" w:rsidP="0020660C">
            <w:pPr>
              <w:pStyle w:val="ListParagraph"/>
              <w:numPr>
                <w:ilvl w:val="0"/>
                <w:numId w:val="44"/>
              </w:numPr>
              <w:jc w:val="both"/>
            </w:pPr>
            <w:r>
              <w:t>Xác nhận và hoàn tất quá trình</w:t>
            </w:r>
            <w:r w:rsidR="001A06BB">
              <w:t xml:space="preserve"> xóa bài</w:t>
            </w:r>
          </w:p>
        </w:tc>
      </w:tr>
      <w:tr w:rsidR="00C1378F" w:rsidRPr="00DA11B4" w14:paraId="2C48C97E"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BBEA01"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D0F18" w14:textId="68CBE9F9" w:rsidR="00C1378F" w:rsidRDefault="00C1378F"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w:t>
            </w:r>
            <w:r w:rsidR="00164D32">
              <w:rPr>
                <w:rFonts w:ascii="Calibri" w:hAnsi="Calibri" w:cs="Calibri"/>
                <w:b/>
                <w:bCs/>
                <w:sz w:val="22"/>
                <w:szCs w:val="22"/>
                <w:lang w:eastAsia="en-GB"/>
              </w:rPr>
              <w:t xml:space="preserve">Người dùng xóa </w:t>
            </w:r>
            <w:r w:rsidR="00C12649">
              <w:rPr>
                <w:rFonts w:ascii="Calibri" w:hAnsi="Calibri" w:cs="Calibri"/>
                <w:b/>
                <w:bCs/>
                <w:sz w:val="22"/>
                <w:szCs w:val="22"/>
                <w:lang w:eastAsia="en-GB"/>
              </w:rPr>
              <w:t>bài đăng của một người dùng khác</w:t>
            </w:r>
          </w:p>
          <w:p w14:paraId="7EC6D0E4" w14:textId="6F0A1F84" w:rsidR="00C1378F" w:rsidRPr="007C6A0D" w:rsidRDefault="007C6A0D" w:rsidP="0020660C">
            <w:pPr>
              <w:pStyle w:val="ListParagraph"/>
              <w:numPr>
                <w:ilvl w:val="0"/>
                <w:numId w:val="45"/>
              </w:numPr>
              <w:rPr>
                <w:rFonts w:ascii="Calibri" w:hAnsi="Calibri" w:cs="Calibri"/>
                <w:b/>
                <w:bCs/>
                <w:lang w:eastAsia="en-GB"/>
              </w:rPr>
            </w:pPr>
            <w:r w:rsidRPr="007C6A0D">
              <w:rPr>
                <w:rFonts w:ascii="Calibri" w:eastAsia="Times New Roman" w:hAnsi="Calibri" w:cs="Calibri"/>
                <w:lang w:eastAsia="en-GB"/>
              </w:rPr>
              <w:t>Hệ thống thông báo lỗi vì không phải quyền hạn của người sử dụng</w:t>
            </w:r>
          </w:p>
        </w:tc>
      </w:tr>
      <w:tr w:rsidR="00C1378F" w:rsidRPr="00B27A5A" w14:paraId="09D79A0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66BA9D"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20CDED5" w14:textId="77777777" w:rsidR="00C1378F" w:rsidRDefault="00716071" w:rsidP="0067178F">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hyperlink r:id="rId33" w:history="1">
              <w:r w:rsidR="00EF766A" w:rsidRPr="00C06E96">
                <w:rPr>
                  <w:rStyle w:val="Hyperlink"/>
                  <w:rFonts w:ascii="Calibri" w:hAnsi="Calibri" w:cs="Calibri"/>
                  <w:sz w:val="22"/>
                  <w:szCs w:val="22"/>
                  <w:lang w:eastAsia="en-GB"/>
                </w:rPr>
                <w:t>www.anngon.com.vn/recipe</w:t>
              </w:r>
            </w:hyperlink>
            <w:r w:rsidR="00EF766A">
              <w:rPr>
                <w:rFonts w:ascii="Calibri" w:hAnsi="Calibri" w:cs="Calibri"/>
                <w:color w:val="0070C0"/>
                <w:sz w:val="22"/>
                <w:szCs w:val="22"/>
                <w:u w:val="single"/>
                <w:lang w:eastAsia="en-GB"/>
              </w:rPr>
              <w:t xml:space="preserve"> </w:t>
            </w:r>
          </w:p>
          <w:p w14:paraId="2312230E" w14:textId="7A79D72B" w:rsidR="00477809" w:rsidRPr="00B27A5A" w:rsidRDefault="00477809"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 và 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4" w:history="1">
              <w:r w:rsidRPr="00C06E96">
                <w:rPr>
                  <w:rStyle w:val="Hyperlink"/>
                  <w:rFonts w:ascii="Calibri" w:hAnsi="Calibri" w:cs="Calibri"/>
                  <w:sz w:val="22"/>
                  <w:szCs w:val="22"/>
                  <w:lang w:eastAsia="en-GB"/>
                </w:rPr>
                <w:t>www.anngon.com.vn/recipe</w:t>
              </w:r>
              <w:r w:rsidRPr="00C06E96">
                <w:rPr>
                  <w:rStyle w:val="Hyperlink"/>
                  <w:rFonts w:ascii="Calibri" w:hAnsi="Calibri" w:cs="Calibri"/>
                  <w:sz w:val="22"/>
                  <w:szCs w:val="22"/>
                  <w:lang w:eastAsia="en-GB"/>
                </w:rPr>
                <w:t>-admin</w:t>
              </w:r>
            </w:hyperlink>
            <w:r>
              <w:rPr>
                <w:rFonts w:ascii="Calibri" w:hAnsi="Calibri" w:cs="Calibri"/>
                <w:color w:val="0070C0"/>
                <w:sz w:val="22"/>
                <w:szCs w:val="22"/>
                <w:u w:val="single"/>
                <w:lang w:eastAsia="en-GB"/>
              </w:rPr>
              <w:t xml:space="preserve"> </w:t>
            </w:r>
          </w:p>
        </w:tc>
      </w:tr>
      <w:tr w:rsidR="00C1378F" w:rsidRPr="00B27A5A" w14:paraId="73494A3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3D5630"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04022" w14:textId="67EBBE60" w:rsidR="00C1378F" w:rsidRPr="0002346D" w:rsidRDefault="0002346D" w:rsidP="0067178F">
            <w:pPr>
              <w:widowControl/>
              <w:spacing w:line="240" w:lineRule="auto"/>
              <w:textAlignment w:val="baseline"/>
              <w:rPr>
                <w:rFonts w:asciiTheme="minorHAnsi" w:eastAsiaTheme="minorHAnsi" w:hAnsiTheme="minorHAnsi" w:cstheme="minorBidi"/>
                <w:sz w:val="22"/>
                <w:szCs w:val="22"/>
              </w:rPr>
            </w:pPr>
            <w:r w:rsidRPr="0002346D">
              <w:rPr>
                <w:rFonts w:asciiTheme="minorHAnsi" w:eastAsiaTheme="minorHAnsi" w:hAnsiTheme="minorHAnsi" w:cstheme="minorBidi"/>
                <w:sz w:val="22"/>
                <w:szCs w:val="22"/>
              </w:rPr>
              <w:t>Xóa bài đăng thành công</w:t>
            </w:r>
          </w:p>
        </w:tc>
      </w:tr>
    </w:tbl>
    <w:p w14:paraId="1EA01138" w14:textId="77777777" w:rsidR="00C1378F" w:rsidRPr="00C1378F" w:rsidRDefault="00C1378F" w:rsidP="00C1378F">
      <w:pPr>
        <w:pStyle w:val="ListParagraph"/>
        <w:ind w:left="950"/>
        <w:rPr>
          <w:rFonts w:ascii="Arial" w:eastAsia="Arial" w:hAnsi="Arial" w:cs="Arial"/>
          <w:b/>
          <w:bCs/>
        </w:rPr>
      </w:pPr>
    </w:p>
    <w:p w14:paraId="091DC6B2" w14:textId="7D3A9E32" w:rsidR="005B6585" w:rsidRPr="00FF6E50" w:rsidRDefault="005B6585" w:rsidP="731E5BBC">
      <w:pPr>
        <w:rPr>
          <w:rFonts w:ascii="Arial" w:eastAsia="Arial" w:hAnsi="Arial" w:cs="Arial"/>
          <w:b/>
          <w:bCs/>
          <w:sz w:val="22"/>
          <w:szCs w:val="22"/>
        </w:rPr>
      </w:pPr>
      <w:r w:rsidRPr="00FF6E50">
        <w:rPr>
          <w:rFonts w:ascii="Arial" w:eastAsia="Arial" w:hAnsi="Arial" w:cs="Arial"/>
          <w:b/>
          <w:bCs/>
          <w:sz w:val="22"/>
          <w:szCs w:val="22"/>
        </w:rPr>
        <w:t>2.2</w:t>
      </w:r>
      <w:r w:rsidR="00573E4D">
        <w:rPr>
          <w:rFonts w:ascii="Arial" w:eastAsia="Arial" w:hAnsi="Arial" w:cs="Arial"/>
          <w:b/>
          <w:bCs/>
          <w:sz w:val="22"/>
          <w:szCs w:val="22"/>
        </w:rPr>
        <w:t>2</w:t>
      </w:r>
      <w:r w:rsidRPr="00FF6E50">
        <w:rPr>
          <w:rFonts w:ascii="Arial" w:eastAsia="Arial" w:hAnsi="Arial" w:cs="Arial"/>
          <w:b/>
          <w:bCs/>
          <w:sz w:val="22"/>
          <w:szCs w:val="22"/>
        </w:rPr>
        <w:t xml:space="preserve"> Use-case: </w:t>
      </w:r>
      <w:r w:rsidR="00CA2332" w:rsidRPr="00FF6E50">
        <w:rPr>
          <w:rFonts w:ascii="Arial" w:eastAsia="Arial" w:hAnsi="Arial" w:cs="Arial"/>
          <w:b/>
          <w:bCs/>
          <w:sz w:val="22"/>
          <w:szCs w:val="22"/>
        </w:rPr>
        <w:t>Xóa tài khoản vĩnh viễn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1E1AA6" w:rsidRPr="001E1F19" w14:paraId="70D7C79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C37C9BA"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42B2F2" w14:textId="55BAB6D7" w:rsidR="001E1AA6" w:rsidRPr="001E1F19" w:rsidRDefault="00066DF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Xóa tài khoản vĩnh viễn</w:t>
            </w:r>
          </w:p>
        </w:tc>
      </w:tr>
      <w:tr w:rsidR="001E1AA6" w:rsidRPr="001E1F19" w14:paraId="47ED49F7"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11490C"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F2C0CA1" w14:textId="605ECBEE" w:rsidR="001E1AA6" w:rsidRPr="001E1F19" w:rsidRDefault="0086236E" w:rsidP="0067178F">
            <w:pPr>
              <w:rPr>
                <w:rFonts w:asciiTheme="minorHAnsi" w:eastAsiaTheme="minorHAnsi" w:hAnsiTheme="minorHAnsi" w:cstheme="minorBidi"/>
                <w:sz w:val="22"/>
                <w:szCs w:val="22"/>
              </w:rPr>
            </w:pPr>
            <w:r w:rsidRPr="0086236E">
              <w:rPr>
                <w:rFonts w:asciiTheme="minorHAnsi" w:eastAsiaTheme="minorHAnsi" w:hAnsiTheme="minorHAnsi" w:cstheme="minorBidi"/>
                <w:sz w:val="22"/>
                <w:szCs w:val="22"/>
              </w:rPr>
              <w:t>Quản trị viên</w:t>
            </w:r>
            <w:r>
              <w:rPr>
                <w:rFonts w:asciiTheme="minorHAnsi" w:eastAsiaTheme="minorHAnsi" w:hAnsiTheme="minorHAnsi" w:cstheme="minorBidi"/>
                <w:sz w:val="22"/>
                <w:szCs w:val="22"/>
              </w:rPr>
              <w:t xml:space="preserve"> </w:t>
            </w:r>
            <w:r w:rsidRPr="0086236E">
              <w:rPr>
                <w:rFonts w:asciiTheme="minorHAnsi" w:eastAsiaTheme="minorHAnsi" w:hAnsiTheme="minorHAnsi" w:cstheme="minorBidi"/>
                <w:sz w:val="22"/>
                <w:szCs w:val="22"/>
              </w:rPr>
              <w:t>kiểm duyệt xem một tài khoản nếu sau khi bị khóa tạm thời một thời gian mà vẫn tiếp tục vi phạm thì có thể tiến hành xóa vĩnh viễn tài khoản đó, đồng thời gửi thông báo về email mà tài khoản đó đăng ký</w:t>
            </w:r>
          </w:p>
        </w:tc>
      </w:tr>
      <w:tr w:rsidR="001E1AA6" w:rsidRPr="001E1F19" w14:paraId="204DD9C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53B5B86"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3318DF" w14:textId="42510BDE" w:rsidR="001E1AA6" w:rsidRPr="001E1F19" w:rsidRDefault="001E1AA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p>
        </w:tc>
      </w:tr>
      <w:tr w:rsidR="001E1AA6" w:rsidRPr="001E1F19" w14:paraId="7F4EBC5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A8C564"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lastRenderedPageBreak/>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F221925" w14:textId="7503BDFB" w:rsidR="001E1AA6" w:rsidRDefault="00CB5F6E" w:rsidP="0020660C">
            <w:pPr>
              <w:pStyle w:val="ListParagraph"/>
              <w:numPr>
                <w:ilvl w:val="0"/>
                <w:numId w:val="42"/>
              </w:numPr>
              <w:ind w:left="830"/>
              <w:jc w:val="both"/>
            </w:pPr>
            <w:r>
              <w:t xml:space="preserve">Quản trị viên xác định tài khoản nào </w:t>
            </w:r>
            <w:r w:rsidR="005C40F7">
              <w:t xml:space="preserve">vi phạm quy tắc </w:t>
            </w:r>
            <w:r w:rsidR="005633A7">
              <w:t>của Website</w:t>
            </w:r>
          </w:p>
          <w:p w14:paraId="1575A43E" w14:textId="77777777" w:rsidR="001E1AA6" w:rsidRDefault="007820BC" w:rsidP="0020660C">
            <w:pPr>
              <w:pStyle w:val="ListParagraph"/>
              <w:numPr>
                <w:ilvl w:val="0"/>
                <w:numId w:val="42"/>
              </w:numPr>
              <w:ind w:left="830" w:hanging="357"/>
              <w:jc w:val="both"/>
            </w:pPr>
            <w:r>
              <w:t xml:space="preserve">Quản trị viên xóa </w:t>
            </w:r>
            <w:r w:rsidR="00BD1B61">
              <w:t>vĩnh viễn tài khoản đó</w:t>
            </w:r>
          </w:p>
          <w:p w14:paraId="57DE1EC1" w14:textId="127CC06F" w:rsidR="00BD1B61" w:rsidRPr="001E1F19" w:rsidRDefault="00BD1B61" w:rsidP="0020660C">
            <w:pPr>
              <w:pStyle w:val="ListParagraph"/>
              <w:numPr>
                <w:ilvl w:val="0"/>
                <w:numId w:val="42"/>
              </w:numPr>
              <w:ind w:left="830" w:hanging="357"/>
              <w:jc w:val="both"/>
            </w:pPr>
            <w:r>
              <w:t xml:space="preserve">Quản trị viên thông báo về email mà tài khoản đó </w:t>
            </w:r>
            <w:r w:rsidR="00407FA5">
              <w:t xml:space="preserve">đã </w:t>
            </w:r>
            <w:r>
              <w:t>đăng ký</w:t>
            </w:r>
          </w:p>
        </w:tc>
      </w:tr>
      <w:tr w:rsidR="001E1AA6" w:rsidRPr="00DA11B4" w14:paraId="4574B3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9D04FE"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5C8493D" w14:textId="061F370E" w:rsidR="001E1AA6" w:rsidRDefault="001E1AA6" w:rsidP="005F7185">
            <w:pPr>
              <w:ind w:left="1636" w:hanging="1636"/>
              <w:rPr>
                <w:rFonts w:ascii="Calibri" w:hAnsi="Calibri" w:cs="Calibri"/>
                <w:b/>
                <w:bCs/>
                <w:sz w:val="22"/>
                <w:szCs w:val="22"/>
                <w:lang w:eastAsia="en-GB"/>
              </w:rPr>
            </w:pPr>
            <w:r w:rsidRPr="00B27A5A">
              <w:rPr>
                <w:rFonts w:ascii="Calibri" w:hAnsi="Calibri" w:cs="Calibri"/>
                <w:b/>
                <w:bCs/>
                <w:sz w:val="22"/>
                <w:szCs w:val="22"/>
                <w:lang w:eastAsia="en-GB"/>
              </w:rPr>
              <w:t>Alternative flow:</w:t>
            </w:r>
            <w:r w:rsidR="001A0A5D">
              <w:rPr>
                <w:rFonts w:ascii="Calibri" w:hAnsi="Calibri" w:cs="Calibri"/>
                <w:b/>
                <w:bCs/>
                <w:sz w:val="22"/>
                <w:szCs w:val="22"/>
                <w:lang w:eastAsia="en-GB"/>
              </w:rPr>
              <w:t xml:space="preserve"> Người dùng </w:t>
            </w:r>
            <w:r w:rsidR="002C1013">
              <w:rPr>
                <w:rFonts w:ascii="Calibri" w:hAnsi="Calibri" w:cs="Calibri"/>
                <w:b/>
                <w:bCs/>
                <w:sz w:val="22"/>
                <w:szCs w:val="22"/>
                <w:lang w:eastAsia="en-GB"/>
              </w:rPr>
              <w:t xml:space="preserve">không đồng ý </w:t>
            </w:r>
            <w:r w:rsidR="006E3B18">
              <w:rPr>
                <w:rFonts w:ascii="Calibri" w:hAnsi="Calibri" w:cs="Calibri"/>
                <w:b/>
                <w:bCs/>
                <w:sz w:val="22"/>
                <w:szCs w:val="22"/>
                <w:lang w:eastAsia="en-GB"/>
              </w:rPr>
              <w:t xml:space="preserve">quản trị viên xóa </w:t>
            </w:r>
            <w:r w:rsidR="00ED4243">
              <w:rPr>
                <w:rFonts w:ascii="Calibri" w:hAnsi="Calibri" w:cs="Calibri"/>
                <w:b/>
                <w:bCs/>
                <w:sz w:val="22"/>
                <w:szCs w:val="22"/>
                <w:lang w:eastAsia="en-GB"/>
              </w:rPr>
              <w:t xml:space="preserve">vĩnh viễn tài </w:t>
            </w:r>
            <w:r w:rsidR="005F7185">
              <w:rPr>
                <w:rFonts w:ascii="Calibri" w:hAnsi="Calibri" w:cs="Calibri"/>
                <w:b/>
                <w:bCs/>
                <w:sz w:val="22"/>
                <w:szCs w:val="22"/>
                <w:lang w:eastAsia="en-GB"/>
              </w:rPr>
              <w:t xml:space="preserve"> </w:t>
            </w:r>
            <w:r w:rsidR="00ED4243">
              <w:rPr>
                <w:rFonts w:ascii="Calibri" w:hAnsi="Calibri" w:cs="Calibri"/>
                <w:b/>
                <w:bCs/>
                <w:sz w:val="22"/>
                <w:szCs w:val="22"/>
                <w:lang w:eastAsia="en-GB"/>
              </w:rPr>
              <w:t>khoản</w:t>
            </w:r>
            <w:r w:rsidR="000C5539">
              <w:rPr>
                <w:rFonts w:ascii="Calibri" w:hAnsi="Calibri" w:cs="Calibri"/>
                <w:b/>
                <w:bCs/>
                <w:sz w:val="22"/>
                <w:szCs w:val="22"/>
                <w:lang w:eastAsia="en-GB"/>
              </w:rPr>
              <w:t xml:space="preserve"> của mình</w:t>
            </w:r>
          </w:p>
          <w:p w14:paraId="1AD74D45" w14:textId="77777777" w:rsidR="00C450F5" w:rsidRDefault="004E3C3F" w:rsidP="0020660C">
            <w:pPr>
              <w:pStyle w:val="ListParagraph"/>
              <w:numPr>
                <w:ilvl w:val="0"/>
                <w:numId w:val="46"/>
              </w:numPr>
              <w:rPr>
                <w:rFonts w:ascii="Calibri" w:hAnsi="Calibri" w:cs="Calibri"/>
                <w:bCs/>
                <w:lang w:eastAsia="en-GB"/>
              </w:rPr>
            </w:pPr>
            <w:r>
              <w:rPr>
                <w:rFonts w:ascii="Calibri" w:hAnsi="Calibri" w:cs="Calibri"/>
                <w:bCs/>
                <w:lang w:eastAsia="en-GB"/>
              </w:rPr>
              <w:t xml:space="preserve">Người dùng gửi email </w:t>
            </w:r>
            <w:r w:rsidR="00183926">
              <w:rPr>
                <w:rFonts w:ascii="Calibri" w:hAnsi="Calibri" w:cs="Calibri"/>
                <w:bCs/>
                <w:lang w:eastAsia="en-GB"/>
              </w:rPr>
              <w:t>đến</w:t>
            </w:r>
            <w:r>
              <w:rPr>
                <w:rFonts w:ascii="Calibri" w:hAnsi="Calibri" w:cs="Calibri"/>
                <w:bCs/>
                <w:lang w:eastAsia="en-GB"/>
              </w:rPr>
              <w:t xml:space="preserve"> website </w:t>
            </w:r>
            <w:r w:rsidR="00183926">
              <w:rPr>
                <w:rFonts w:ascii="Calibri" w:hAnsi="Calibri" w:cs="Calibri"/>
                <w:bCs/>
                <w:lang w:eastAsia="en-GB"/>
              </w:rPr>
              <w:t>về việc không đồng ý xóa tài khoản vĩnh viễn</w:t>
            </w:r>
          </w:p>
          <w:p w14:paraId="64739C50" w14:textId="09537949" w:rsidR="00183926" w:rsidRDefault="00985800" w:rsidP="0020660C">
            <w:pPr>
              <w:pStyle w:val="ListParagraph"/>
              <w:numPr>
                <w:ilvl w:val="0"/>
                <w:numId w:val="46"/>
              </w:numPr>
              <w:rPr>
                <w:rFonts w:ascii="Calibri" w:hAnsi="Calibri" w:cs="Calibri"/>
                <w:bCs/>
                <w:lang w:eastAsia="en-GB"/>
              </w:rPr>
            </w:pPr>
            <w:r>
              <w:rPr>
                <w:rFonts w:ascii="Calibri" w:hAnsi="Calibri" w:cs="Calibri"/>
                <w:bCs/>
                <w:lang w:eastAsia="en-GB"/>
              </w:rPr>
              <w:t xml:space="preserve">Quản trị viên xem xét yêu cầu </w:t>
            </w:r>
            <w:r w:rsidR="00BB6A27">
              <w:rPr>
                <w:rFonts w:ascii="Calibri" w:hAnsi="Calibri" w:cs="Calibri"/>
                <w:bCs/>
                <w:lang w:eastAsia="en-GB"/>
              </w:rPr>
              <w:t>của người dùng</w:t>
            </w:r>
          </w:p>
          <w:p w14:paraId="44D54995" w14:textId="52A94DC1" w:rsidR="001E1AA6" w:rsidRPr="003D7707" w:rsidRDefault="00BB6A27" w:rsidP="0020660C">
            <w:pPr>
              <w:pStyle w:val="ListParagraph"/>
              <w:numPr>
                <w:ilvl w:val="0"/>
                <w:numId w:val="46"/>
              </w:numPr>
              <w:rPr>
                <w:rFonts w:ascii="Calibri" w:hAnsi="Calibri" w:cs="Calibri"/>
                <w:lang w:eastAsia="en-GB"/>
              </w:rPr>
            </w:pPr>
            <w:r>
              <w:rPr>
                <w:rFonts w:ascii="Calibri" w:hAnsi="Calibri" w:cs="Calibri"/>
                <w:bCs/>
                <w:lang w:eastAsia="en-GB"/>
              </w:rPr>
              <w:t>Quản trị viên gửi thông báo đến người dùng</w:t>
            </w:r>
            <w:r w:rsidR="00D113AC">
              <w:rPr>
                <w:rFonts w:ascii="Calibri" w:hAnsi="Calibri" w:cs="Calibri"/>
                <w:bCs/>
                <w:lang w:eastAsia="en-GB"/>
              </w:rPr>
              <w:t xml:space="preserve">: </w:t>
            </w:r>
            <w:r w:rsidR="00F63949">
              <w:rPr>
                <w:rFonts w:ascii="Calibri" w:hAnsi="Calibri" w:cs="Calibri"/>
                <w:bCs/>
                <w:lang w:eastAsia="en-GB"/>
              </w:rPr>
              <w:t>xác nhận xóa vĩnh viễn hoặc khôi phục tài khoản</w:t>
            </w:r>
          </w:p>
        </w:tc>
      </w:tr>
      <w:tr w:rsidR="001E1AA6" w:rsidRPr="00B27A5A" w14:paraId="1D5D4C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91C849A"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17E29C" w14:textId="7B4A536B" w:rsidR="001E1AA6" w:rsidRPr="00B27A5A" w:rsidRDefault="007162ED"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5" w:history="1">
              <w:r w:rsidR="00E239A1" w:rsidRPr="00C06E96">
                <w:rPr>
                  <w:rStyle w:val="Hyperlink"/>
                  <w:rFonts w:ascii="Calibri" w:hAnsi="Calibri" w:cs="Calibri"/>
                  <w:sz w:val="22"/>
                  <w:szCs w:val="22"/>
                  <w:lang w:eastAsia="en-GB"/>
                </w:rPr>
                <w:t>www.anngon.com.vn/account-admin</w:t>
              </w:r>
            </w:hyperlink>
            <w:r w:rsidR="00E239A1">
              <w:rPr>
                <w:rFonts w:ascii="Calibri" w:hAnsi="Calibri" w:cs="Calibri"/>
                <w:color w:val="0070C0"/>
                <w:sz w:val="22"/>
                <w:szCs w:val="22"/>
                <w:u w:val="single"/>
                <w:lang w:eastAsia="en-GB"/>
              </w:rPr>
              <w:t xml:space="preserve"> </w:t>
            </w:r>
          </w:p>
        </w:tc>
      </w:tr>
      <w:tr w:rsidR="001E1AA6" w:rsidRPr="00B27A5A" w14:paraId="3434C3D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F43C57D"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FC1EC3" w14:textId="6B13D130" w:rsidR="001E1AA6" w:rsidRPr="00B27A5A" w:rsidRDefault="001D378D" w:rsidP="0067178F">
            <w:pPr>
              <w:widowControl/>
              <w:spacing w:line="240" w:lineRule="auto"/>
              <w:textAlignment w:val="baseline"/>
              <w:rPr>
                <w:rFonts w:ascii="Segoe UI" w:hAnsi="Segoe UI" w:cs="Segoe UI"/>
                <w:sz w:val="18"/>
                <w:szCs w:val="18"/>
                <w:lang w:val="en-GB" w:eastAsia="en-GB"/>
              </w:rPr>
            </w:pPr>
            <w:r w:rsidRPr="00C81EFB">
              <w:rPr>
                <w:rFonts w:asciiTheme="minorHAnsi" w:eastAsiaTheme="minorHAnsi" w:hAnsiTheme="minorHAnsi" w:cstheme="minorBidi"/>
                <w:sz w:val="22"/>
                <w:szCs w:val="22"/>
              </w:rPr>
              <w:t>Xóa tài khoản vĩnh viễn</w:t>
            </w:r>
          </w:p>
        </w:tc>
      </w:tr>
    </w:tbl>
    <w:p w14:paraId="6922E2C1" w14:textId="77777777" w:rsidR="001E1AA6" w:rsidRPr="00FF6E50" w:rsidRDefault="001E1AA6" w:rsidP="731E5BBC">
      <w:pPr>
        <w:rPr>
          <w:rFonts w:ascii="Arial" w:eastAsia="Arial" w:hAnsi="Arial" w:cs="Arial"/>
          <w:b/>
          <w:bCs/>
          <w:sz w:val="22"/>
          <w:szCs w:val="22"/>
        </w:rPr>
      </w:pPr>
    </w:p>
    <w:p w14:paraId="60C6C0D4" w14:textId="74B6A0E1" w:rsidR="00CA2332" w:rsidRPr="00FF6E50" w:rsidRDefault="00CA2332" w:rsidP="731E5BBC">
      <w:pPr>
        <w:rPr>
          <w:rFonts w:ascii="Arial" w:eastAsia="Arial" w:hAnsi="Arial" w:cs="Arial"/>
          <w:b/>
          <w:bCs/>
          <w:sz w:val="22"/>
          <w:szCs w:val="22"/>
        </w:rPr>
      </w:pPr>
      <w:r w:rsidRPr="00FF6E50">
        <w:rPr>
          <w:rFonts w:ascii="Arial" w:eastAsia="Arial" w:hAnsi="Arial" w:cs="Arial"/>
          <w:b/>
          <w:bCs/>
          <w:sz w:val="22"/>
          <w:szCs w:val="22"/>
        </w:rPr>
        <w:t>2.2</w:t>
      </w:r>
      <w:r w:rsidR="00573E4D">
        <w:rPr>
          <w:rFonts w:ascii="Arial" w:eastAsia="Arial" w:hAnsi="Arial" w:cs="Arial"/>
          <w:b/>
          <w:bCs/>
          <w:sz w:val="22"/>
          <w:szCs w:val="22"/>
        </w:rPr>
        <w:t>3</w:t>
      </w:r>
      <w:r w:rsidRPr="00FF6E50">
        <w:rPr>
          <w:rFonts w:ascii="Arial" w:eastAsia="Arial" w:hAnsi="Arial" w:cs="Arial"/>
          <w:b/>
          <w:bCs/>
          <w:sz w:val="22"/>
          <w:szCs w:val="22"/>
        </w:rPr>
        <w:t xml:space="preserve"> Use-case: Khóa tài khoản tạm thời</w:t>
      </w:r>
    </w:p>
    <w:p w14:paraId="255B0676" w14:textId="77777777" w:rsidR="002A2661" w:rsidRDefault="002A2661" w:rsidP="106C6ABE">
      <w:pPr>
        <w:rPr>
          <w:rFonts w:eastAsia="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B62F6" w:rsidRPr="001E1F19" w14:paraId="1B86EAB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07704AF"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0FB80BF" w14:textId="78173BF9" w:rsidR="006B62F6" w:rsidRPr="001E1F19" w:rsidRDefault="0006330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Khóa tài khoản tạm thời</w:t>
            </w:r>
          </w:p>
        </w:tc>
      </w:tr>
      <w:tr w:rsidR="006B62F6" w:rsidRPr="001E1F19" w14:paraId="757EA26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E650D5"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B7CEA0" w14:textId="23585E40" w:rsidR="006B62F6" w:rsidRPr="001E1F19" w:rsidRDefault="00D158DF" w:rsidP="0067178F">
            <w:pPr>
              <w:rPr>
                <w:rFonts w:asciiTheme="minorHAnsi" w:eastAsiaTheme="minorHAnsi" w:hAnsiTheme="minorHAnsi" w:cstheme="minorBidi"/>
                <w:sz w:val="22"/>
                <w:szCs w:val="22"/>
              </w:rPr>
            </w:pPr>
            <w:r w:rsidRPr="00D158DF">
              <w:rPr>
                <w:rFonts w:asciiTheme="minorHAnsi" w:eastAsiaTheme="minorHAnsi" w:hAnsiTheme="minorHAnsi" w:cstheme="minorBidi"/>
                <w:sz w:val="22"/>
                <w:szCs w:val="22"/>
              </w:rPr>
              <w:t>Quản trị viên kiểm duyệt xem một tài khoản có chứa nội dung hay đưa ra bình luận, nếu không phù hợp thì có thể tiến hành khóa tạm thời tài khoản đó trong một khoảng thời gian xác định, đồng thời gửi thông báo về email mà tài khoản đó đăng ký</w:t>
            </w:r>
          </w:p>
        </w:tc>
      </w:tr>
      <w:tr w:rsidR="006B62F6" w:rsidRPr="001E1F19" w14:paraId="73EBC0D0"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628E778"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4493ED" w14:textId="1B8AC8B8" w:rsidR="006B62F6" w:rsidRPr="001E1F19" w:rsidRDefault="006B62F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p>
        </w:tc>
      </w:tr>
      <w:tr w:rsidR="006B62F6" w:rsidRPr="001E1F19" w14:paraId="37C4CB3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50E3F9"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38614B" w14:textId="77777777" w:rsidR="00AF7B20" w:rsidRDefault="00AF7B20" w:rsidP="003A6C99">
            <w:pPr>
              <w:pStyle w:val="ListParagraph"/>
              <w:numPr>
                <w:ilvl w:val="0"/>
                <w:numId w:val="49"/>
              </w:numPr>
              <w:jc w:val="both"/>
            </w:pPr>
            <w:r>
              <w:t>Quản trị viên xác định tài khoản nào vi phạm quy tắc của Website</w:t>
            </w:r>
          </w:p>
          <w:p w14:paraId="42302AAD" w14:textId="160B5E38" w:rsidR="003A6C99" w:rsidRDefault="003A6C99" w:rsidP="003A6C99">
            <w:pPr>
              <w:pStyle w:val="ListParagraph"/>
              <w:numPr>
                <w:ilvl w:val="0"/>
                <w:numId w:val="49"/>
              </w:numPr>
              <w:jc w:val="both"/>
            </w:pPr>
            <w:r>
              <w:t xml:space="preserve">Quản trị viên </w:t>
            </w:r>
            <w:r w:rsidR="000C13FD">
              <w:t>khóa tạm thời</w:t>
            </w:r>
            <w:r>
              <w:t xml:space="preserve"> tài khoản đó</w:t>
            </w:r>
            <w:r w:rsidR="000C13FD">
              <w:t xml:space="preserve"> trong một khoảng thời gian xác định</w:t>
            </w:r>
          </w:p>
          <w:p w14:paraId="28113902" w14:textId="1A78A4C8" w:rsidR="006B62F6" w:rsidRPr="001E1F19" w:rsidRDefault="003A6C99" w:rsidP="003A6C99">
            <w:pPr>
              <w:pStyle w:val="ListParagraph"/>
              <w:numPr>
                <w:ilvl w:val="0"/>
                <w:numId w:val="49"/>
              </w:numPr>
              <w:jc w:val="both"/>
            </w:pPr>
            <w:r>
              <w:t xml:space="preserve">Quản trị viên thông báo về email mà tài khoản đó </w:t>
            </w:r>
            <w:r w:rsidR="000C13FD">
              <w:t>đã</w:t>
            </w:r>
            <w:r>
              <w:t xml:space="preserve"> đăng ký</w:t>
            </w:r>
          </w:p>
        </w:tc>
      </w:tr>
      <w:tr w:rsidR="006B62F6" w:rsidRPr="00DA11B4" w14:paraId="2E15813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B5778B"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08CAA6" w14:textId="1BC08D89" w:rsidR="003A6C99" w:rsidRDefault="006B62F6" w:rsidP="003A6C99">
            <w:pPr>
              <w:ind w:left="1636" w:hanging="1636"/>
              <w:rPr>
                <w:rFonts w:ascii="Calibri" w:hAnsi="Calibri" w:cs="Calibri"/>
                <w:b/>
                <w:bCs/>
                <w:sz w:val="22"/>
                <w:szCs w:val="22"/>
                <w:lang w:eastAsia="en-GB"/>
              </w:rPr>
            </w:pPr>
            <w:r w:rsidRPr="00B27A5A">
              <w:rPr>
                <w:rFonts w:ascii="Calibri" w:hAnsi="Calibri" w:cs="Calibri"/>
                <w:b/>
                <w:bCs/>
                <w:sz w:val="22"/>
                <w:szCs w:val="22"/>
                <w:lang w:eastAsia="en-GB"/>
              </w:rPr>
              <w:t>Alternative flow:</w:t>
            </w:r>
            <w:r w:rsidR="003A6C99">
              <w:rPr>
                <w:rFonts w:ascii="Calibri" w:hAnsi="Calibri" w:cs="Calibri"/>
                <w:b/>
                <w:bCs/>
                <w:sz w:val="22"/>
                <w:szCs w:val="22"/>
                <w:lang w:eastAsia="en-GB"/>
              </w:rPr>
              <w:t xml:space="preserve"> Người dùng không đồng ý quản trị viên </w:t>
            </w:r>
            <w:r w:rsidR="00ED6ED8">
              <w:rPr>
                <w:rFonts w:ascii="Calibri" w:hAnsi="Calibri" w:cs="Calibri"/>
                <w:b/>
                <w:bCs/>
                <w:sz w:val="22"/>
                <w:szCs w:val="22"/>
                <w:lang w:eastAsia="en-GB"/>
              </w:rPr>
              <w:t xml:space="preserve">khóa </w:t>
            </w:r>
            <w:r w:rsidR="009B60F8">
              <w:rPr>
                <w:rFonts w:ascii="Calibri" w:hAnsi="Calibri" w:cs="Calibri"/>
                <w:b/>
                <w:bCs/>
                <w:sz w:val="22"/>
                <w:szCs w:val="22"/>
                <w:lang w:eastAsia="en-GB"/>
              </w:rPr>
              <w:t>tạm</w:t>
            </w:r>
            <w:r w:rsidR="00ED6ED8">
              <w:rPr>
                <w:rFonts w:ascii="Calibri" w:hAnsi="Calibri" w:cs="Calibri"/>
                <w:b/>
                <w:bCs/>
                <w:sz w:val="22"/>
                <w:szCs w:val="22"/>
                <w:lang w:eastAsia="en-GB"/>
              </w:rPr>
              <w:t xml:space="preserve"> thời</w:t>
            </w:r>
            <w:r w:rsidR="003A6C99">
              <w:rPr>
                <w:rFonts w:ascii="Calibri" w:hAnsi="Calibri" w:cs="Calibri"/>
                <w:b/>
                <w:bCs/>
                <w:sz w:val="22"/>
                <w:szCs w:val="22"/>
                <w:lang w:eastAsia="en-GB"/>
              </w:rPr>
              <w:t xml:space="preserve"> tài</w:t>
            </w:r>
            <w:r w:rsidR="003A6C99">
              <w:rPr>
                <w:rFonts w:ascii="Calibri" w:hAnsi="Calibri" w:cs="Calibri"/>
                <w:b/>
                <w:bCs/>
                <w:sz w:val="22"/>
                <w:szCs w:val="22"/>
                <w:lang w:eastAsia="en-GB"/>
              </w:rPr>
              <w:t xml:space="preserve"> </w:t>
            </w:r>
            <w:r w:rsidR="003A6C99">
              <w:rPr>
                <w:rFonts w:ascii="Calibri" w:hAnsi="Calibri" w:cs="Calibri"/>
                <w:b/>
                <w:bCs/>
                <w:sz w:val="22"/>
                <w:szCs w:val="22"/>
                <w:lang w:eastAsia="en-GB"/>
              </w:rPr>
              <w:t>khoản của mình</w:t>
            </w:r>
          </w:p>
          <w:p w14:paraId="41533971" w14:textId="7DD5AA0F" w:rsidR="003A6C99" w:rsidRDefault="003A6C99" w:rsidP="003A6C99">
            <w:pPr>
              <w:pStyle w:val="ListParagraph"/>
              <w:numPr>
                <w:ilvl w:val="0"/>
                <w:numId w:val="50"/>
              </w:numPr>
              <w:rPr>
                <w:rFonts w:ascii="Calibri" w:hAnsi="Calibri" w:cs="Calibri"/>
                <w:bCs/>
                <w:lang w:eastAsia="en-GB"/>
              </w:rPr>
            </w:pPr>
            <w:r>
              <w:rPr>
                <w:rFonts w:ascii="Calibri" w:hAnsi="Calibri" w:cs="Calibri"/>
                <w:bCs/>
                <w:lang w:eastAsia="en-GB"/>
              </w:rPr>
              <w:t xml:space="preserve">Người dùng gửi email đến website về việc không đồng ý </w:t>
            </w:r>
            <w:r w:rsidR="00ED6ED8">
              <w:rPr>
                <w:rFonts w:ascii="Calibri" w:hAnsi="Calibri" w:cs="Calibri"/>
                <w:bCs/>
                <w:lang w:eastAsia="en-GB"/>
              </w:rPr>
              <w:t xml:space="preserve">khóa </w:t>
            </w:r>
            <w:r w:rsidR="00204FFE">
              <w:rPr>
                <w:rFonts w:ascii="Calibri" w:hAnsi="Calibri" w:cs="Calibri"/>
                <w:bCs/>
                <w:lang w:eastAsia="en-GB"/>
              </w:rPr>
              <w:t>tạm thời tài khoản</w:t>
            </w:r>
          </w:p>
          <w:p w14:paraId="30CF768C" w14:textId="77777777" w:rsidR="003A6C99" w:rsidRDefault="003A6C99" w:rsidP="003A6C99">
            <w:pPr>
              <w:pStyle w:val="ListParagraph"/>
              <w:numPr>
                <w:ilvl w:val="0"/>
                <w:numId w:val="50"/>
              </w:numPr>
              <w:rPr>
                <w:rFonts w:ascii="Calibri" w:hAnsi="Calibri" w:cs="Calibri"/>
                <w:bCs/>
                <w:lang w:eastAsia="en-GB"/>
              </w:rPr>
            </w:pPr>
            <w:r>
              <w:rPr>
                <w:rFonts w:ascii="Calibri" w:hAnsi="Calibri" w:cs="Calibri"/>
                <w:bCs/>
                <w:lang w:eastAsia="en-GB"/>
              </w:rPr>
              <w:t>Quản trị viên xem xét yêu cầu của người dùng</w:t>
            </w:r>
          </w:p>
          <w:p w14:paraId="33B7D28F" w14:textId="38AC7986" w:rsidR="006B62F6" w:rsidRPr="00DA11B4" w:rsidRDefault="003A6C99" w:rsidP="003A6C99">
            <w:pPr>
              <w:pStyle w:val="ListParagraph"/>
              <w:numPr>
                <w:ilvl w:val="0"/>
                <w:numId w:val="50"/>
              </w:numPr>
              <w:rPr>
                <w:rFonts w:ascii="Calibri" w:hAnsi="Calibri" w:cs="Calibri"/>
                <w:b/>
                <w:lang w:eastAsia="en-GB"/>
              </w:rPr>
            </w:pPr>
            <w:r>
              <w:rPr>
                <w:rFonts w:ascii="Calibri" w:hAnsi="Calibri" w:cs="Calibri"/>
                <w:bCs/>
                <w:lang w:eastAsia="en-GB"/>
              </w:rPr>
              <w:t xml:space="preserve">Quản trị viên gửi thông báo đến người dùng: xác nhận </w:t>
            </w:r>
            <w:r w:rsidR="00A54412">
              <w:rPr>
                <w:rFonts w:ascii="Calibri" w:hAnsi="Calibri" w:cs="Calibri"/>
                <w:bCs/>
                <w:lang w:eastAsia="en-GB"/>
              </w:rPr>
              <w:t>khóa tạm thời trong một khoản thời gian</w:t>
            </w:r>
            <w:r>
              <w:rPr>
                <w:rFonts w:ascii="Calibri" w:hAnsi="Calibri" w:cs="Calibri"/>
                <w:bCs/>
                <w:lang w:eastAsia="en-GB"/>
              </w:rPr>
              <w:t xml:space="preserve"> hoặc khôi phục tài khoản</w:t>
            </w:r>
          </w:p>
        </w:tc>
      </w:tr>
      <w:tr w:rsidR="006B62F6" w:rsidRPr="00B27A5A" w14:paraId="5F1BA7B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0B80A4"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52BCA3" w14:textId="7C1BF9D1" w:rsidR="006B62F6" w:rsidRPr="00B27A5A" w:rsidRDefault="00AA5268"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6" w:history="1">
              <w:r w:rsidR="00F82D88" w:rsidRPr="00C06E96">
                <w:rPr>
                  <w:rStyle w:val="Hyperlink"/>
                  <w:rFonts w:ascii="Calibri" w:hAnsi="Calibri" w:cs="Calibri"/>
                  <w:sz w:val="22"/>
                  <w:szCs w:val="22"/>
                  <w:lang w:eastAsia="en-GB"/>
                </w:rPr>
                <w:t>www.anngon.com.vn/account-admin</w:t>
              </w:r>
            </w:hyperlink>
            <w:r w:rsidR="00F82D88">
              <w:rPr>
                <w:rFonts w:ascii="Calibri" w:hAnsi="Calibri" w:cs="Calibri"/>
                <w:color w:val="0070C0"/>
                <w:sz w:val="22"/>
                <w:szCs w:val="22"/>
                <w:u w:val="single"/>
                <w:lang w:eastAsia="en-GB"/>
              </w:rPr>
              <w:t xml:space="preserve"> </w:t>
            </w:r>
          </w:p>
        </w:tc>
      </w:tr>
      <w:tr w:rsidR="006B62F6" w:rsidRPr="00B27A5A" w14:paraId="15B0ECB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EAE24"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6B628F" w14:textId="54E6C021" w:rsidR="006B62F6" w:rsidRPr="00B27A5A" w:rsidRDefault="00055CF7" w:rsidP="0067178F">
            <w:pPr>
              <w:widowControl/>
              <w:spacing w:line="240" w:lineRule="auto"/>
              <w:textAlignment w:val="baseline"/>
              <w:rPr>
                <w:rFonts w:ascii="Segoe UI" w:hAnsi="Segoe UI" w:cs="Segoe UI"/>
                <w:sz w:val="18"/>
                <w:szCs w:val="18"/>
                <w:lang w:val="en-GB" w:eastAsia="en-GB"/>
              </w:rPr>
            </w:pPr>
            <w:r w:rsidRPr="007E5069">
              <w:rPr>
                <w:rFonts w:asciiTheme="minorHAnsi" w:eastAsiaTheme="minorHAnsi" w:hAnsiTheme="minorHAnsi" w:cstheme="minorBidi"/>
                <w:sz w:val="22"/>
                <w:szCs w:val="22"/>
              </w:rPr>
              <w:t xml:space="preserve">Khóa </w:t>
            </w:r>
            <w:r w:rsidR="007B169D" w:rsidRPr="007E5069">
              <w:rPr>
                <w:rFonts w:asciiTheme="minorHAnsi" w:eastAsiaTheme="minorHAnsi" w:hAnsiTheme="minorHAnsi" w:cstheme="minorBidi"/>
                <w:sz w:val="22"/>
                <w:szCs w:val="22"/>
              </w:rPr>
              <w:t>tạm thời</w:t>
            </w:r>
            <w:r w:rsidR="00577810">
              <w:rPr>
                <w:rFonts w:asciiTheme="minorHAnsi" w:eastAsiaTheme="minorHAnsi" w:hAnsiTheme="minorHAnsi" w:cstheme="minorBidi"/>
                <w:sz w:val="22"/>
                <w:szCs w:val="22"/>
              </w:rPr>
              <w:t xml:space="preserve"> </w:t>
            </w:r>
            <w:r w:rsidR="007B169D" w:rsidRPr="007E5069">
              <w:rPr>
                <w:rFonts w:asciiTheme="minorHAnsi" w:eastAsiaTheme="minorHAnsi" w:hAnsiTheme="minorHAnsi" w:cstheme="minorBidi"/>
                <w:sz w:val="22"/>
                <w:szCs w:val="22"/>
              </w:rPr>
              <w:t>tài khoản</w:t>
            </w:r>
          </w:p>
        </w:tc>
      </w:tr>
    </w:tbl>
    <w:p w14:paraId="7D7DA4A2" w14:textId="77777777" w:rsidR="002A2661" w:rsidRDefault="002A2661" w:rsidP="106C6ABE">
      <w:pPr>
        <w:rPr>
          <w:rFonts w:eastAsia="Arial"/>
        </w:rPr>
      </w:pPr>
    </w:p>
    <w:p w14:paraId="2398D3F5" w14:textId="77777777" w:rsidR="002A2661" w:rsidRDefault="002A2661" w:rsidP="106C6ABE">
      <w:pPr>
        <w:rPr>
          <w:rFonts w:eastAsia="Arial"/>
        </w:rPr>
      </w:pPr>
    </w:p>
    <w:p w14:paraId="0A9293CF" w14:textId="77777777" w:rsidR="002A2661" w:rsidRDefault="002A2661" w:rsidP="106C6ABE">
      <w:pPr>
        <w:rPr>
          <w:rFonts w:eastAsia="Arial"/>
        </w:rPr>
      </w:pPr>
    </w:p>
    <w:p w14:paraId="2906153C" w14:textId="77777777" w:rsidR="002A2661" w:rsidRDefault="002A2661" w:rsidP="106C6ABE">
      <w:pPr>
        <w:rPr>
          <w:rFonts w:eastAsia="Arial"/>
        </w:rPr>
      </w:pPr>
    </w:p>
    <w:p w14:paraId="0D06C53F" w14:textId="77777777" w:rsidR="002A2661" w:rsidRDefault="002A2661" w:rsidP="106C6ABE">
      <w:pPr>
        <w:rPr>
          <w:rFonts w:eastAsia="Arial"/>
        </w:rPr>
      </w:pPr>
    </w:p>
    <w:p w14:paraId="52111919" w14:textId="0AF02E41" w:rsidR="00E21A3D" w:rsidRPr="00E25E6E" w:rsidRDefault="00E21A3D" w:rsidP="00E25E6E">
      <w:pPr>
        <w:widowControl/>
        <w:spacing w:line="240" w:lineRule="auto"/>
        <w:rPr>
          <w:rFonts w:eastAsia="Arial"/>
        </w:rPr>
      </w:pPr>
    </w:p>
    <w:sectPr w:rsidR="00E21A3D" w:rsidRPr="00E25E6E">
      <w:headerReference w:type="default" r:id="rId37"/>
      <w:footerReference w:type="default" r:id="rId3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9E51" w14:textId="77777777" w:rsidR="005D6AD3" w:rsidRDefault="005D6AD3">
      <w:pPr>
        <w:spacing w:line="240" w:lineRule="auto"/>
      </w:pPr>
      <w:r>
        <w:separator/>
      </w:r>
    </w:p>
  </w:endnote>
  <w:endnote w:type="continuationSeparator" w:id="0">
    <w:p w14:paraId="2232EAF8" w14:textId="77777777" w:rsidR="005D6AD3" w:rsidRDefault="005D6AD3">
      <w:pPr>
        <w:spacing w:line="240" w:lineRule="auto"/>
      </w:pPr>
      <w:r>
        <w:continuationSeparator/>
      </w:r>
    </w:p>
  </w:endnote>
  <w:endnote w:type="continuationNotice" w:id="1">
    <w:p w14:paraId="6A95CC87" w14:textId="77777777" w:rsidR="005D6AD3" w:rsidRDefault="005D6A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61BC7550" w14:textId="77777777">
      <w:tc>
        <w:tcPr>
          <w:tcW w:w="3162" w:type="dxa"/>
          <w:tcBorders>
            <w:top w:val="nil"/>
            <w:left w:val="nil"/>
            <w:bottom w:val="nil"/>
            <w:right w:val="nil"/>
          </w:tcBorders>
        </w:tcPr>
        <w:p w14:paraId="70468813" w14:textId="77777777" w:rsidR="009C307A" w:rsidRDefault="00630073">
          <w:pPr>
            <w:ind w:right="360"/>
            <w:rPr>
              <w:sz w:val="24"/>
            </w:rPr>
          </w:pPr>
          <w:r>
            <w:t>Confidential</w:t>
          </w:r>
        </w:p>
      </w:tc>
      <w:tc>
        <w:tcPr>
          <w:tcW w:w="3162" w:type="dxa"/>
          <w:tcBorders>
            <w:top w:val="nil"/>
            <w:left w:val="nil"/>
            <w:bottom w:val="nil"/>
            <w:right w:val="nil"/>
          </w:tcBorders>
        </w:tcPr>
        <w:p w14:paraId="5CDF3950" w14:textId="49EAC78C"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512FAF">
              <w:t>&lt;Company Name&gt;</w:t>
            </w:r>
          </w:fldSimple>
          <w:r>
            <w:t xml:space="preserve">, </w:t>
          </w:r>
          <w:r>
            <w:fldChar w:fldCharType="begin"/>
          </w:r>
          <w:r>
            <w:instrText xml:space="preserve"> DATE \@ "yyyy" </w:instrText>
          </w:r>
          <w:r>
            <w:fldChar w:fldCharType="separate"/>
          </w:r>
          <w:r w:rsidR="001F5461">
            <w:rPr>
              <w:noProof/>
            </w:rPr>
            <w:t>2022</w:t>
          </w:r>
          <w:r>
            <w:fldChar w:fldCharType="end"/>
          </w:r>
        </w:p>
      </w:tc>
      <w:tc>
        <w:tcPr>
          <w:tcW w:w="3162" w:type="dxa"/>
          <w:tcBorders>
            <w:top w:val="nil"/>
            <w:left w:val="nil"/>
            <w:bottom w:val="nil"/>
            <w:right w:val="nil"/>
          </w:tcBorders>
        </w:tcPr>
        <w:p w14:paraId="7AA68801"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15ED6E15"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360E" w14:textId="77777777" w:rsidR="005D6AD3" w:rsidRDefault="005D6AD3">
      <w:pPr>
        <w:spacing w:line="240" w:lineRule="auto"/>
      </w:pPr>
      <w:r>
        <w:separator/>
      </w:r>
    </w:p>
  </w:footnote>
  <w:footnote w:type="continuationSeparator" w:id="0">
    <w:p w14:paraId="17A2A7D7" w14:textId="77777777" w:rsidR="005D6AD3" w:rsidRDefault="005D6AD3">
      <w:pPr>
        <w:spacing w:line="240" w:lineRule="auto"/>
      </w:pPr>
      <w:r>
        <w:continuationSeparator/>
      </w:r>
    </w:p>
  </w:footnote>
  <w:footnote w:type="continuationNotice" w:id="1">
    <w:p w14:paraId="666CF4B9" w14:textId="77777777" w:rsidR="005D6AD3" w:rsidRDefault="005D6AD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3EA4" w14:textId="77777777" w:rsidR="009C307A" w:rsidRDefault="009C307A">
    <w:pPr>
      <w:rPr>
        <w:sz w:val="24"/>
      </w:rPr>
    </w:pPr>
  </w:p>
  <w:p w14:paraId="6781FE5B" w14:textId="77777777" w:rsidR="009C307A" w:rsidRDefault="009C307A">
    <w:pPr>
      <w:pBdr>
        <w:top w:val="single" w:sz="6" w:space="1" w:color="auto"/>
      </w:pBdr>
      <w:rPr>
        <w:sz w:val="24"/>
      </w:rPr>
    </w:pPr>
  </w:p>
  <w:p w14:paraId="0107CEAA" w14:textId="71A497A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D5F07">
      <w:rPr>
        <w:rFonts w:ascii="Arial" w:hAnsi="Arial"/>
        <w:b/>
        <w:sz w:val="36"/>
      </w:rPr>
      <w:t>&lt;Team</w:t>
    </w:r>
    <w:r w:rsidR="00512FAF">
      <w:rPr>
        <w:rFonts w:ascii="Arial" w:hAnsi="Arial"/>
        <w:b/>
        <w:sz w:val="36"/>
      </w:rPr>
      <w:t xml:space="preserve"> </w:t>
    </w:r>
    <w:r w:rsidR="00C539B9">
      <w:rPr>
        <w:rFonts w:ascii="Arial" w:hAnsi="Arial"/>
        <w:b/>
        <w:sz w:val="36"/>
      </w:rPr>
      <w:t>04</w:t>
    </w:r>
    <w:r w:rsidR="00512FAF">
      <w:rPr>
        <w:rFonts w:ascii="Arial" w:hAnsi="Arial"/>
        <w:b/>
        <w:sz w:val="36"/>
      </w:rPr>
      <w:t>&gt;</w:t>
    </w:r>
    <w:r>
      <w:rPr>
        <w:rFonts w:ascii="Arial" w:hAnsi="Arial"/>
        <w:b/>
        <w:sz w:val="36"/>
      </w:rPr>
      <w:fldChar w:fldCharType="end"/>
    </w:r>
  </w:p>
  <w:p w14:paraId="23900EED" w14:textId="77777777" w:rsidR="009C307A" w:rsidRDefault="009C307A">
    <w:pPr>
      <w:pBdr>
        <w:bottom w:val="single" w:sz="6" w:space="1" w:color="auto"/>
      </w:pBdr>
      <w:jc w:val="right"/>
      <w:rPr>
        <w:sz w:val="24"/>
      </w:rPr>
    </w:pPr>
  </w:p>
  <w:p w14:paraId="6899524B"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0A8D1508" w14:textId="77777777">
      <w:tc>
        <w:tcPr>
          <w:tcW w:w="6379" w:type="dxa"/>
        </w:tcPr>
        <w:p w14:paraId="09324798" w14:textId="77777777" w:rsidR="009C307A" w:rsidRDefault="001F321F">
          <w:fldSimple w:instr="subject  \* Mergeformat">
            <w:r w:rsidR="00512FAF">
              <w:t>&lt;Project Name&gt;</w:t>
            </w:r>
          </w:fldSimple>
        </w:p>
      </w:tc>
      <w:tc>
        <w:tcPr>
          <w:tcW w:w="3179" w:type="dxa"/>
        </w:tcPr>
        <w:p w14:paraId="68F14265" w14:textId="77777777" w:rsidR="009C307A" w:rsidRDefault="00630073">
          <w:pPr>
            <w:tabs>
              <w:tab w:val="left" w:pos="1135"/>
            </w:tabs>
            <w:spacing w:before="40"/>
            <w:ind w:right="68"/>
          </w:pPr>
          <w:r>
            <w:t xml:space="preserve">  Version:           &lt;1.0&gt;</w:t>
          </w:r>
        </w:p>
      </w:tc>
    </w:tr>
    <w:tr w:rsidR="009C307A" w14:paraId="7BF3CEC7" w14:textId="77777777">
      <w:tc>
        <w:tcPr>
          <w:tcW w:w="6379" w:type="dxa"/>
        </w:tcPr>
        <w:p w14:paraId="616C7C71" w14:textId="77777777" w:rsidR="009C307A" w:rsidRDefault="001F321F" w:rsidP="002A16F7">
          <w:fldSimple w:instr="title  \* Mergeformat">
            <w:r w:rsidR="00512FAF">
              <w:t>Use-Case Specification</w:t>
            </w:r>
          </w:fldSimple>
        </w:p>
      </w:tc>
      <w:tc>
        <w:tcPr>
          <w:tcW w:w="3179" w:type="dxa"/>
        </w:tcPr>
        <w:p w14:paraId="19EEDF28" w14:textId="21320AB2" w:rsidR="009C307A" w:rsidRDefault="00630073">
          <w:r>
            <w:t xml:space="preserve">  Date:  &lt;</w:t>
          </w:r>
          <w:r w:rsidR="00C539B9">
            <w:t>09</w:t>
          </w:r>
          <w:r>
            <w:t>/</w:t>
          </w:r>
          <w:r w:rsidR="00C539B9">
            <w:t>11</w:t>
          </w:r>
          <w:r>
            <w:t>/</w:t>
          </w:r>
          <w:r w:rsidR="00C539B9">
            <w:t>2022</w:t>
          </w:r>
          <w:r>
            <w:t>&gt;</w:t>
          </w:r>
        </w:p>
      </w:tc>
    </w:tr>
    <w:tr w:rsidR="009C307A" w14:paraId="59EC6FFB" w14:textId="77777777">
      <w:tc>
        <w:tcPr>
          <w:tcW w:w="9558" w:type="dxa"/>
          <w:gridSpan w:val="2"/>
        </w:tcPr>
        <w:p w14:paraId="5350B2E9" w14:textId="77777777" w:rsidR="009C307A" w:rsidRDefault="00630073">
          <w:r>
            <w:t>&lt;document identifier&gt;</w:t>
          </w:r>
        </w:p>
      </w:tc>
    </w:tr>
  </w:tbl>
  <w:p w14:paraId="5E90DA21"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C7124"/>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4E31A3"/>
    <w:multiLevelType w:val="hybridMultilevel"/>
    <w:tmpl w:val="456A5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51F7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 w15:restartNumberingAfterBreak="0">
    <w:nsid w:val="0DF533BD"/>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 w15:restartNumberingAfterBreak="0">
    <w:nsid w:val="0E4B75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 w15:restartNumberingAfterBreak="0">
    <w:nsid w:val="134B57A8"/>
    <w:multiLevelType w:val="hybridMultilevel"/>
    <w:tmpl w:val="23889520"/>
    <w:lvl w:ilvl="0" w:tplc="584CD4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A7B6E"/>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8" w15:restartNumberingAfterBreak="0">
    <w:nsid w:val="174C6D52"/>
    <w:multiLevelType w:val="multilevel"/>
    <w:tmpl w:val="F0688E5A"/>
    <w:lvl w:ilvl="0">
      <w:start w:val="1"/>
      <w:numFmt w:val="decimal"/>
      <w:lvlText w:val="%1."/>
      <w:lvlJc w:val="left"/>
      <w:pPr>
        <w:tabs>
          <w:tab w:val="num" w:pos="927"/>
        </w:tabs>
        <w:ind w:left="927"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9" w15:restartNumberingAfterBreak="0">
    <w:nsid w:val="1B332EFB"/>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0" w15:restartNumberingAfterBreak="0">
    <w:nsid w:val="1CA63B3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1" w15:restartNumberingAfterBreak="0">
    <w:nsid w:val="1CC02900"/>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34A"/>
    <w:multiLevelType w:val="multilevel"/>
    <w:tmpl w:val="12AA78FE"/>
    <w:lvl w:ilvl="0">
      <w:start w:val="1"/>
      <w:numFmt w:val="decimal"/>
      <w:lvlText w:val="%1."/>
      <w:lvlJc w:val="left"/>
      <w:pPr>
        <w:ind w:left="720" w:hanging="360"/>
      </w:pPr>
      <w:rPr>
        <w:rFonts w:hint="default"/>
      </w:rPr>
    </w:lvl>
    <w:lvl w:ilvl="1">
      <w:start w:val="8"/>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1F57914"/>
    <w:multiLevelType w:val="hybridMultilevel"/>
    <w:tmpl w:val="D59A0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954C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5" w15:restartNumberingAfterBreak="0">
    <w:nsid w:val="2726229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6" w15:restartNumberingAfterBreak="0">
    <w:nsid w:val="29195EC9"/>
    <w:multiLevelType w:val="hybridMultilevel"/>
    <w:tmpl w:val="7C7E6AC2"/>
    <w:lvl w:ilvl="0" w:tplc="B054306E">
      <w:start w:val="1"/>
      <w:numFmt w:val="decimal"/>
      <w:lvlText w:val="%1."/>
      <w:lvlJc w:val="left"/>
      <w:pPr>
        <w:ind w:left="1100" w:hanging="36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7" w15:restartNumberingAfterBreak="0">
    <w:nsid w:val="323E28A4"/>
    <w:multiLevelType w:val="hybridMultilevel"/>
    <w:tmpl w:val="BB787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7077B"/>
    <w:multiLevelType w:val="multilevel"/>
    <w:tmpl w:val="78B4107C"/>
    <w:lvl w:ilvl="0">
      <w:start w:val="1"/>
      <w:numFmt w:val="decimal"/>
      <w:lvlText w:val="%1."/>
      <w:lvlJc w:val="left"/>
      <w:pPr>
        <w:ind w:left="720" w:hanging="360"/>
      </w:pPr>
    </w:lvl>
    <w:lvl w:ilvl="1">
      <w:start w:val="15"/>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5D24A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0" w15:restartNumberingAfterBreak="0">
    <w:nsid w:val="34E74D7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1" w15:restartNumberingAfterBreak="0">
    <w:nsid w:val="38EC6223"/>
    <w:multiLevelType w:val="hybridMultilevel"/>
    <w:tmpl w:val="D59A0F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6E1C7C"/>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3" w15:restartNumberingAfterBreak="0">
    <w:nsid w:val="3D13310D"/>
    <w:multiLevelType w:val="hybridMultilevel"/>
    <w:tmpl w:val="C09CD606"/>
    <w:lvl w:ilvl="0" w:tplc="43326A78">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C908D9"/>
    <w:multiLevelType w:val="hybridMultilevel"/>
    <w:tmpl w:val="1FA2D19E"/>
    <w:lvl w:ilvl="0" w:tplc="4816CC6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C65BD"/>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6" w15:restartNumberingAfterBreak="0">
    <w:nsid w:val="4600398D"/>
    <w:multiLevelType w:val="multilevel"/>
    <w:tmpl w:val="F0688E5A"/>
    <w:lvl w:ilvl="0">
      <w:start w:val="1"/>
      <w:numFmt w:val="decimal"/>
      <w:lvlText w:val="%1."/>
      <w:lvlJc w:val="left"/>
      <w:pPr>
        <w:tabs>
          <w:tab w:val="num" w:pos="743"/>
        </w:tabs>
        <w:ind w:left="743" w:hanging="360"/>
      </w:pPr>
    </w:lvl>
    <w:lvl w:ilvl="1" w:tentative="1">
      <w:start w:val="1"/>
      <w:numFmt w:val="decimal"/>
      <w:lvlText w:val="%2."/>
      <w:lvlJc w:val="left"/>
      <w:pPr>
        <w:tabs>
          <w:tab w:val="num" w:pos="1463"/>
        </w:tabs>
        <w:ind w:left="1463" w:hanging="360"/>
      </w:pPr>
    </w:lvl>
    <w:lvl w:ilvl="2" w:tentative="1">
      <w:start w:val="1"/>
      <w:numFmt w:val="decimal"/>
      <w:lvlText w:val="%3."/>
      <w:lvlJc w:val="left"/>
      <w:pPr>
        <w:tabs>
          <w:tab w:val="num" w:pos="2183"/>
        </w:tabs>
        <w:ind w:left="2183" w:hanging="360"/>
      </w:pPr>
    </w:lvl>
    <w:lvl w:ilvl="3" w:tentative="1">
      <w:start w:val="1"/>
      <w:numFmt w:val="decimal"/>
      <w:lvlText w:val="%4."/>
      <w:lvlJc w:val="left"/>
      <w:pPr>
        <w:tabs>
          <w:tab w:val="num" w:pos="2903"/>
        </w:tabs>
        <w:ind w:left="2903" w:hanging="360"/>
      </w:pPr>
    </w:lvl>
    <w:lvl w:ilvl="4" w:tentative="1">
      <w:start w:val="1"/>
      <w:numFmt w:val="decimal"/>
      <w:lvlText w:val="%5."/>
      <w:lvlJc w:val="left"/>
      <w:pPr>
        <w:tabs>
          <w:tab w:val="num" w:pos="3623"/>
        </w:tabs>
        <w:ind w:left="3623" w:hanging="360"/>
      </w:pPr>
    </w:lvl>
    <w:lvl w:ilvl="5" w:tentative="1">
      <w:start w:val="1"/>
      <w:numFmt w:val="decimal"/>
      <w:lvlText w:val="%6."/>
      <w:lvlJc w:val="left"/>
      <w:pPr>
        <w:tabs>
          <w:tab w:val="num" w:pos="4343"/>
        </w:tabs>
        <w:ind w:left="4343" w:hanging="360"/>
      </w:pPr>
    </w:lvl>
    <w:lvl w:ilvl="6" w:tentative="1">
      <w:start w:val="1"/>
      <w:numFmt w:val="decimal"/>
      <w:lvlText w:val="%7."/>
      <w:lvlJc w:val="left"/>
      <w:pPr>
        <w:tabs>
          <w:tab w:val="num" w:pos="5063"/>
        </w:tabs>
        <w:ind w:left="5063" w:hanging="360"/>
      </w:pPr>
    </w:lvl>
    <w:lvl w:ilvl="7" w:tentative="1">
      <w:start w:val="1"/>
      <w:numFmt w:val="decimal"/>
      <w:lvlText w:val="%8."/>
      <w:lvlJc w:val="left"/>
      <w:pPr>
        <w:tabs>
          <w:tab w:val="num" w:pos="5783"/>
        </w:tabs>
        <w:ind w:left="5783" w:hanging="360"/>
      </w:pPr>
    </w:lvl>
    <w:lvl w:ilvl="8" w:tentative="1">
      <w:start w:val="1"/>
      <w:numFmt w:val="decimal"/>
      <w:lvlText w:val="%9."/>
      <w:lvlJc w:val="left"/>
      <w:pPr>
        <w:tabs>
          <w:tab w:val="num" w:pos="6503"/>
        </w:tabs>
        <w:ind w:left="6503" w:hanging="360"/>
      </w:pPr>
    </w:lvl>
  </w:abstractNum>
  <w:abstractNum w:abstractNumId="27" w15:restartNumberingAfterBreak="0">
    <w:nsid w:val="48B4692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8" w15:restartNumberingAfterBreak="0">
    <w:nsid w:val="49A90A7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9" w15:restartNumberingAfterBreak="0">
    <w:nsid w:val="4B6656A7"/>
    <w:multiLevelType w:val="hybridMultilevel"/>
    <w:tmpl w:val="871C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DF3B44"/>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1" w15:restartNumberingAfterBreak="0">
    <w:nsid w:val="58CC567E"/>
    <w:multiLevelType w:val="multilevel"/>
    <w:tmpl w:val="9F448F4E"/>
    <w:lvl w:ilvl="0">
      <w:start w:val="1"/>
      <w:numFmt w:val="decimal"/>
      <w:lvlText w:val="%1."/>
      <w:lvlJc w:val="left"/>
      <w:pPr>
        <w:ind w:left="1074" w:hanging="360"/>
      </w:pPr>
      <w:rPr>
        <w:rFonts w:hint="default"/>
      </w:rPr>
    </w:lvl>
    <w:lvl w:ilvl="1">
      <w:start w:val="8"/>
      <w:numFmt w:val="decimal"/>
      <w:isLgl/>
      <w:lvlText w:val="%1.%2"/>
      <w:lvlJc w:val="left"/>
      <w:pPr>
        <w:ind w:left="1074"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32"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C73DE"/>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0B958D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5"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8D510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7" w15:restartNumberingAfterBreak="0">
    <w:nsid w:val="69BD32E4"/>
    <w:multiLevelType w:val="multilevel"/>
    <w:tmpl w:val="4036A4E6"/>
    <w:lvl w:ilvl="0">
      <w:start w:val="1"/>
      <w:numFmt w:val="decimal"/>
      <w:lvlText w:val="%1."/>
      <w:lvlJc w:val="left"/>
      <w:pPr>
        <w:ind w:left="818" w:hanging="360"/>
      </w:pPr>
      <w:rPr>
        <w:b w:val="0"/>
        <w:bCs w:val="0"/>
      </w:rPr>
    </w:lvl>
    <w:lvl w:ilvl="1">
      <w:start w:val="21"/>
      <w:numFmt w:val="decimal"/>
      <w:isLgl/>
      <w:lvlText w:val="%1.%2"/>
      <w:lvlJc w:val="left"/>
      <w:pPr>
        <w:ind w:left="950" w:hanging="492"/>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178" w:hanging="720"/>
      </w:pPr>
      <w:rPr>
        <w:rFonts w:hint="default"/>
      </w:rPr>
    </w:lvl>
    <w:lvl w:ilvl="4">
      <w:start w:val="1"/>
      <w:numFmt w:val="decimal"/>
      <w:isLgl/>
      <w:lvlText w:val="%1.%2.%3.%4.%5"/>
      <w:lvlJc w:val="left"/>
      <w:pPr>
        <w:ind w:left="1538" w:hanging="1080"/>
      </w:pPr>
      <w:rPr>
        <w:rFonts w:hint="default"/>
      </w:rPr>
    </w:lvl>
    <w:lvl w:ilvl="5">
      <w:start w:val="1"/>
      <w:numFmt w:val="decimal"/>
      <w:isLgl/>
      <w:lvlText w:val="%1.%2.%3.%4.%5.%6"/>
      <w:lvlJc w:val="left"/>
      <w:pPr>
        <w:ind w:left="1538" w:hanging="108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1898" w:hanging="1440"/>
      </w:pPr>
      <w:rPr>
        <w:rFonts w:hint="default"/>
      </w:rPr>
    </w:lvl>
    <w:lvl w:ilvl="8">
      <w:start w:val="1"/>
      <w:numFmt w:val="decimal"/>
      <w:isLgl/>
      <w:lvlText w:val="%1.%2.%3.%4.%5.%6.%7.%8.%9"/>
      <w:lvlJc w:val="left"/>
      <w:pPr>
        <w:ind w:left="2258" w:hanging="1800"/>
      </w:pPr>
      <w:rPr>
        <w:rFonts w:hint="default"/>
      </w:rPr>
    </w:lvl>
  </w:abstractNum>
  <w:abstractNum w:abstractNumId="38" w15:restartNumberingAfterBreak="0">
    <w:nsid w:val="6EAD3748"/>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9" w15:restartNumberingAfterBreak="0">
    <w:nsid w:val="6EDC4E28"/>
    <w:multiLevelType w:val="multilevel"/>
    <w:tmpl w:val="6328715C"/>
    <w:lvl w:ilvl="0">
      <w:start w:val="1"/>
      <w:numFmt w:val="decimal"/>
      <w:lvlText w:val="%1."/>
      <w:lvlJc w:val="left"/>
      <w:pPr>
        <w:ind w:left="72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F2B122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1" w15:restartNumberingAfterBreak="0">
    <w:nsid w:val="6FFF620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2" w15:restartNumberingAfterBreak="0">
    <w:nsid w:val="70554E89"/>
    <w:multiLevelType w:val="multilevel"/>
    <w:tmpl w:val="CB507A0A"/>
    <w:lvl w:ilvl="0">
      <w:start w:val="1"/>
      <w:numFmt w:val="decimal"/>
      <w:lvlText w:val="%1."/>
      <w:lvlJc w:val="left"/>
      <w:pPr>
        <w:ind w:left="720" w:hanging="360"/>
      </w:pPr>
      <w:rPr>
        <w:rFonts w:hint="default"/>
      </w:rPr>
    </w:lvl>
    <w:lvl w:ilvl="1">
      <w:start w:val="17"/>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3596C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4" w15:restartNumberingAfterBreak="0">
    <w:nsid w:val="75C308B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5" w15:restartNumberingAfterBreak="0">
    <w:nsid w:val="760F5E3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6" w15:restartNumberingAfterBreak="0">
    <w:nsid w:val="77152CD0"/>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7" w15:restartNumberingAfterBreak="0">
    <w:nsid w:val="77401A84"/>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8" w15:restartNumberingAfterBreak="0">
    <w:nsid w:val="79BD2804"/>
    <w:multiLevelType w:val="hybridMultilevel"/>
    <w:tmpl w:val="2AA8E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0B0452"/>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E4457EC"/>
    <w:multiLevelType w:val="hybridMultilevel"/>
    <w:tmpl w:val="F16A2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766462">
    <w:abstractNumId w:val="0"/>
  </w:num>
  <w:num w:numId="2" w16cid:durableId="1362975617">
    <w:abstractNumId w:val="32"/>
  </w:num>
  <w:num w:numId="3" w16cid:durableId="1696156791">
    <w:abstractNumId w:val="12"/>
  </w:num>
  <w:num w:numId="4" w16cid:durableId="1740011451">
    <w:abstractNumId w:val="35"/>
  </w:num>
  <w:num w:numId="5" w16cid:durableId="1651056672">
    <w:abstractNumId w:val="49"/>
  </w:num>
  <w:num w:numId="6" w16cid:durableId="800466592">
    <w:abstractNumId w:val="1"/>
  </w:num>
  <w:num w:numId="7" w16cid:durableId="438185149">
    <w:abstractNumId w:val="11"/>
  </w:num>
  <w:num w:numId="8" w16cid:durableId="1312170467">
    <w:abstractNumId w:val="33"/>
  </w:num>
  <w:num w:numId="9" w16cid:durableId="1796873566">
    <w:abstractNumId w:val="6"/>
  </w:num>
  <w:num w:numId="10" w16cid:durableId="1479685776">
    <w:abstractNumId w:val="39"/>
  </w:num>
  <w:num w:numId="11" w16cid:durableId="2111654699">
    <w:abstractNumId w:val="27"/>
  </w:num>
  <w:num w:numId="12" w16cid:durableId="10574891">
    <w:abstractNumId w:val="36"/>
  </w:num>
  <w:num w:numId="13" w16cid:durableId="1122269022">
    <w:abstractNumId w:val="8"/>
  </w:num>
  <w:num w:numId="14" w16cid:durableId="1073432687">
    <w:abstractNumId w:val="3"/>
  </w:num>
  <w:num w:numId="15" w16cid:durableId="1154562668">
    <w:abstractNumId w:val="10"/>
  </w:num>
  <w:num w:numId="16" w16cid:durableId="1654329387">
    <w:abstractNumId w:val="47"/>
  </w:num>
  <w:num w:numId="17" w16cid:durableId="2139831741">
    <w:abstractNumId w:val="14"/>
  </w:num>
  <w:num w:numId="18" w16cid:durableId="922224634">
    <w:abstractNumId w:val="31"/>
  </w:num>
  <w:num w:numId="19" w16cid:durableId="713694320">
    <w:abstractNumId w:val="4"/>
  </w:num>
  <w:num w:numId="20" w16cid:durableId="1595750262">
    <w:abstractNumId w:val="41"/>
  </w:num>
  <w:num w:numId="21" w16cid:durableId="1188256388">
    <w:abstractNumId w:val="18"/>
  </w:num>
  <w:num w:numId="22" w16cid:durableId="622662906">
    <w:abstractNumId w:val="9"/>
  </w:num>
  <w:num w:numId="23" w16cid:durableId="1808236254">
    <w:abstractNumId w:val="46"/>
  </w:num>
  <w:num w:numId="24" w16cid:durableId="371922713">
    <w:abstractNumId w:val="19"/>
  </w:num>
  <w:num w:numId="25" w16cid:durableId="1708993439">
    <w:abstractNumId w:val="40"/>
  </w:num>
  <w:num w:numId="26" w16cid:durableId="1537039546">
    <w:abstractNumId w:val="15"/>
  </w:num>
  <w:num w:numId="27" w16cid:durableId="668408398">
    <w:abstractNumId w:val="30"/>
  </w:num>
  <w:num w:numId="28" w16cid:durableId="1820148772">
    <w:abstractNumId w:val="7"/>
  </w:num>
  <w:num w:numId="29" w16cid:durableId="1843399353">
    <w:abstractNumId w:val="5"/>
  </w:num>
  <w:num w:numId="30" w16cid:durableId="351608129">
    <w:abstractNumId w:val="34"/>
  </w:num>
  <w:num w:numId="31" w16cid:durableId="1653489047">
    <w:abstractNumId w:val="45"/>
  </w:num>
  <w:num w:numId="32" w16cid:durableId="1922177264">
    <w:abstractNumId w:val="22"/>
  </w:num>
  <w:num w:numId="33" w16cid:durableId="430471361">
    <w:abstractNumId w:val="44"/>
  </w:num>
  <w:num w:numId="34" w16cid:durableId="1941454306">
    <w:abstractNumId w:val="37"/>
  </w:num>
  <w:num w:numId="35" w16cid:durableId="85732500">
    <w:abstractNumId w:val="20"/>
  </w:num>
  <w:num w:numId="36" w16cid:durableId="1414936826">
    <w:abstractNumId w:val="29"/>
  </w:num>
  <w:num w:numId="37" w16cid:durableId="532770772">
    <w:abstractNumId w:val="13"/>
  </w:num>
  <w:num w:numId="38" w16cid:durableId="791486453">
    <w:abstractNumId w:val="38"/>
  </w:num>
  <w:num w:numId="39" w16cid:durableId="871770396">
    <w:abstractNumId w:val="42"/>
  </w:num>
  <w:num w:numId="40" w16cid:durableId="1104690385">
    <w:abstractNumId w:val="25"/>
  </w:num>
  <w:num w:numId="41" w16cid:durableId="608316748">
    <w:abstractNumId w:val="21"/>
  </w:num>
  <w:num w:numId="42" w16cid:durableId="492766479">
    <w:abstractNumId w:val="28"/>
  </w:num>
  <w:num w:numId="43" w16cid:durableId="1303852104">
    <w:abstractNumId w:val="50"/>
  </w:num>
  <w:num w:numId="44" w16cid:durableId="1978876987">
    <w:abstractNumId w:val="16"/>
  </w:num>
  <w:num w:numId="45" w16cid:durableId="1226376162">
    <w:abstractNumId w:val="24"/>
  </w:num>
  <w:num w:numId="46" w16cid:durableId="1089230929">
    <w:abstractNumId w:val="48"/>
  </w:num>
  <w:num w:numId="47" w16cid:durableId="337270623">
    <w:abstractNumId w:val="2"/>
  </w:num>
  <w:num w:numId="48" w16cid:durableId="1226381047">
    <w:abstractNumId w:val="43"/>
  </w:num>
  <w:num w:numId="49" w16cid:durableId="1039665590">
    <w:abstractNumId w:val="17"/>
  </w:num>
  <w:num w:numId="50" w16cid:durableId="763499287">
    <w:abstractNumId w:val="23"/>
  </w:num>
  <w:num w:numId="51" w16cid:durableId="1573271785">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0129"/>
    <w:rsid w:val="00000506"/>
    <w:rsid w:val="00000B44"/>
    <w:rsid w:val="000014B7"/>
    <w:rsid w:val="00001AFC"/>
    <w:rsid w:val="0000254B"/>
    <w:rsid w:val="000042E3"/>
    <w:rsid w:val="00004D03"/>
    <w:rsid w:val="000055B0"/>
    <w:rsid w:val="000058CC"/>
    <w:rsid w:val="00005D17"/>
    <w:rsid w:val="00005D7A"/>
    <w:rsid w:val="00006000"/>
    <w:rsid w:val="0000614F"/>
    <w:rsid w:val="000109CD"/>
    <w:rsid w:val="00011591"/>
    <w:rsid w:val="0001291A"/>
    <w:rsid w:val="000130BD"/>
    <w:rsid w:val="000134A9"/>
    <w:rsid w:val="00014730"/>
    <w:rsid w:val="00015557"/>
    <w:rsid w:val="000160C9"/>
    <w:rsid w:val="00016409"/>
    <w:rsid w:val="00017A62"/>
    <w:rsid w:val="00020241"/>
    <w:rsid w:val="000205AF"/>
    <w:rsid w:val="0002169C"/>
    <w:rsid w:val="00022410"/>
    <w:rsid w:val="00022469"/>
    <w:rsid w:val="0002346D"/>
    <w:rsid w:val="00023DF7"/>
    <w:rsid w:val="0002401C"/>
    <w:rsid w:val="000266C1"/>
    <w:rsid w:val="000308F8"/>
    <w:rsid w:val="000308F9"/>
    <w:rsid w:val="00031307"/>
    <w:rsid w:val="00031BF1"/>
    <w:rsid w:val="00032846"/>
    <w:rsid w:val="0003404D"/>
    <w:rsid w:val="00035657"/>
    <w:rsid w:val="00035F57"/>
    <w:rsid w:val="0003653D"/>
    <w:rsid w:val="000379FC"/>
    <w:rsid w:val="00037B5D"/>
    <w:rsid w:val="000412CF"/>
    <w:rsid w:val="000415C3"/>
    <w:rsid w:val="000429E4"/>
    <w:rsid w:val="00043854"/>
    <w:rsid w:val="00043F2B"/>
    <w:rsid w:val="00047F6D"/>
    <w:rsid w:val="00050D75"/>
    <w:rsid w:val="000517DE"/>
    <w:rsid w:val="00052545"/>
    <w:rsid w:val="0005381E"/>
    <w:rsid w:val="00053A86"/>
    <w:rsid w:val="0005448B"/>
    <w:rsid w:val="00054E77"/>
    <w:rsid w:val="0005505A"/>
    <w:rsid w:val="0005508E"/>
    <w:rsid w:val="00055CF7"/>
    <w:rsid w:val="00056092"/>
    <w:rsid w:val="000560BA"/>
    <w:rsid w:val="00056E9B"/>
    <w:rsid w:val="00057127"/>
    <w:rsid w:val="00057D27"/>
    <w:rsid w:val="00060A4F"/>
    <w:rsid w:val="0006330F"/>
    <w:rsid w:val="0006336F"/>
    <w:rsid w:val="0006501C"/>
    <w:rsid w:val="00065366"/>
    <w:rsid w:val="00065480"/>
    <w:rsid w:val="00066DF6"/>
    <w:rsid w:val="000678F5"/>
    <w:rsid w:val="00067A61"/>
    <w:rsid w:val="00067F0C"/>
    <w:rsid w:val="000704F1"/>
    <w:rsid w:val="000705FF"/>
    <w:rsid w:val="00070EA4"/>
    <w:rsid w:val="00072E30"/>
    <w:rsid w:val="0007347A"/>
    <w:rsid w:val="00073843"/>
    <w:rsid w:val="0007541C"/>
    <w:rsid w:val="00076140"/>
    <w:rsid w:val="000779B7"/>
    <w:rsid w:val="00080067"/>
    <w:rsid w:val="00081CCB"/>
    <w:rsid w:val="0008234B"/>
    <w:rsid w:val="0008324F"/>
    <w:rsid w:val="00085E09"/>
    <w:rsid w:val="0008717F"/>
    <w:rsid w:val="000876EB"/>
    <w:rsid w:val="000904DF"/>
    <w:rsid w:val="000917DB"/>
    <w:rsid w:val="0009188E"/>
    <w:rsid w:val="0009596C"/>
    <w:rsid w:val="00097012"/>
    <w:rsid w:val="00097633"/>
    <w:rsid w:val="00097B87"/>
    <w:rsid w:val="000A0580"/>
    <w:rsid w:val="000A0CF6"/>
    <w:rsid w:val="000A0E7B"/>
    <w:rsid w:val="000A1066"/>
    <w:rsid w:val="000A4602"/>
    <w:rsid w:val="000A4D5C"/>
    <w:rsid w:val="000A78E6"/>
    <w:rsid w:val="000A7B03"/>
    <w:rsid w:val="000A7E79"/>
    <w:rsid w:val="000B01E7"/>
    <w:rsid w:val="000B0F24"/>
    <w:rsid w:val="000B16B5"/>
    <w:rsid w:val="000B19A7"/>
    <w:rsid w:val="000B2041"/>
    <w:rsid w:val="000B38BE"/>
    <w:rsid w:val="000B40AC"/>
    <w:rsid w:val="000B447A"/>
    <w:rsid w:val="000B4948"/>
    <w:rsid w:val="000B604B"/>
    <w:rsid w:val="000C0AE6"/>
    <w:rsid w:val="000C10B9"/>
    <w:rsid w:val="000C1247"/>
    <w:rsid w:val="000C13FD"/>
    <w:rsid w:val="000C36C0"/>
    <w:rsid w:val="000C384A"/>
    <w:rsid w:val="000C3A32"/>
    <w:rsid w:val="000C3F03"/>
    <w:rsid w:val="000C4292"/>
    <w:rsid w:val="000C4DF9"/>
    <w:rsid w:val="000C53F2"/>
    <w:rsid w:val="000C5539"/>
    <w:rsid w:val="000C5EAE"/>
    <w:rsid w:val="000C6C16"/>
    <w:rsid w:val="000C7E2A"/>
    <w:rsid w:val="000D02B5"/>
    <w:rsid w:val="000D0CDC"/>
    <w:rsid w:val="000D267B"/>
    <w:rsid w:val="000D3863"/>
    <w:rsid w:val="000D3A51"/>
    <w:rsid w:val="000D4111"/>
    <w:rsid w:val="000D4699"/>
    <w:rsid w:val="000D5D01"/>
    <w:rsid w:val="000D68A0"/>
    <w:rsid w:val="000D7EF8"/>
    <w:rsid w:val="000E0973"/>
    <w:rsid w:val="000E34C0"/>
    <w:rsid w:val="000E41C3"/>
    <w:rsid w:val="000E773E"/>
    <w:rsid w:val="000F15A7"/>
    <w:rsid w:val="000F6A6F"/>
    <w:rsid w:val="0010033B"/>
    <w:rsid w:val="0010123F"/>
    <w:rsid w:val="001028CA"/>
    <w:rsid w:val="0010336D"/>
    <w:rsid w:val="00104381"/>
    <w:rsid w:val="001045CD"/>
    <w:rsid w:val="0010484C"/>
    <w:rsid w:val="00106445"/>
    <w:rsid w:val="00106D31"/>
    <w:rsid w:val="00106D59"/>
    <w:rsid w:val="001111D5"/>
    <w:rsid w:val="001125CE"/>
    <w:rsid w:val="00113B72"/>
    <w:rsid w:val="00114102"/>
    <w:rsid w:val="00120446"/>
    <w:rsid w:val="0012105A"/>
    <w:rsid w:val="0012338F"/>
    <w:rsid w:val="00123836"/>
    <w:rsid w:val="0012531A"/>
    <w:rsid w:val="00125B32"/>
    <w:rsid w:val="00126840"/>
    <w:rsid w:val="00130841"/>
    <w:rsid w:val="00132783"/>
    <w:rsid w:val="00132B9E"/>
    <w:rsid w:val="00133101"/>
    <w:rsid w:val="00133737"/>
    <w:rsid w:val="0013403C"/>
    <w:rsid w:val="001343EB"/>
    <w:rsid w:val="0013481E"/>
    <w:rsid w:val="00135D6D"/>
    <w:rsid w:val="00136A9D"/>
    <w:rsid w:val="00136AA3"/>
    <w:rsid w:val="00142B7D"/>
    <w:rsid w:val="00143467"/>
    <w:rsid w:val="00143D8C"/>
    <w:rsid w:val="00144BC5"/>
    <w:rsid w:val="00145797"/>
    <w:rsid w:val="00145917"/>
    <w:rsid w:val="00145E81"/>
    <w:rsid w:val="0014654F"/>
    <w:rsid w:val="00150667"/>
    <w:rsid w:val="0015093A"/>
    <w:rsid w:val="001522F8"/>
    <w:rsid w:val="00154586"/>
    <w:rsid w:val="00156859"/>
    <w:rsid w:val="00157240"/>
    <w:rsid w:val="001624C5"/>
    <w:rsid w:val="00162EF8"/>
    <w:rsid w:val="00162F43"/>
    <w:rsid w:val="0016415B"/>
    <w:rsid w:val="00164B77"/>
    <w:rsid w:val="00164D32"/>
    <w:rsid w:val="001652AC"/>
    <w:rsid w:val="00166226"/>
    <w:rsid w:val="00167079"/>
    <w:rsid w:val="0017229F"/>
    <w:rsid w:val="00173FC6"/>
    <w:rsid w:val="0017471D"/>
    <w:rsid w:val="001755F0"/>
    <w:rsid w:val="00175A75"/>
    <w:rsid w:val="00176C67"/>
    <w:rsid w:val="00177F7C"/>
    <w:rsid w:val="00180C72"/>
    <w:rsid w:val="00180DA4"/>
    <w:rsid w:val="00181B90"/>
    <w:rsid w:val="00182328"/>
    <w:rsid w:val="00183926"/>
    <w:rsid w:val="001839FE"/>
    <w:rsid w:val="00186AF8"/>
    <w:rsid w:val="001871C8"/>
    <w:rsid w:val="00187722"/>
    <w:rsid w:val="00187A6E"/>
    <w:rsid w:val="0019047C"/>
    <w:rsid w:val="00190F57"/>
    <w:rsid w:val="001926FD"/>
    <w:rsid w:val="00195794"/>
    <w:rsid w:val="0019601A"/>
    <w:rsid w:val="001A0240"/>
    <w:rsid w:val="001A06BB"/>
    <w:rsid w:val="001A0A5D"/>
    <w:rsid w:val="001A20AE"/>
    <w:rsid w:val="001A2565"/>
    <w:rsid w:val="001A27F5"/>
    <w:rsid w:val="001A2BCB"/>
    <w:rsid w:val="001A3795"/>
    <w:rsid w:val="001A4556"/>
    <w:rsid w:val="001A46E5"/>
    <w:rsid w:val="001A470B"/>
    <w:rsid w:val="001A4960"/>
    <w:rsid w:val="001A5864"/>
    <w:rsid w:val="001A59DC"/>
    <w:rsid w:val="001B011B"/>
    <w:rsid w:val="001B1FB4"/>
    <w:rsid w:val="001B25C9"/>
    <w:rsid w:val="001B363C"/>
    <w:rsid w:val="001B5286"/>
    <w:rsid w:val="001C128A"/>
    <w:rsid w:val="001C1604"/>
    <w:rsid w:val="001C1F0A"/>
    <w:rsid w:val="001C21FD"/>
    <w:rsid w:val="001C2EA3"/>
    <w:rsid w:val="001C341E"/>
    <w:rsid w:val="001C3B0F"/>
    <w:rsid w:val="001C418F"/>
    <w:rsid w:val="001D0EE8"/>
    <w:rsid w:val="001D1234"/>
    <w:rsid w:val="001D1A68"/>
    <w:rsid w:val="001D1AFE"/>
    <w:rsid w:val="001D378D"/>
    <w:rsid w:val="001D4938"/>
    <w:rsid w:val="001D4A16"/>
    <w:rsid w:val="001D6601"/>
    <w:rsid w:val="001D675B"/>
    <w:rsid w:val="001E00B5"/>
    <w:rsid w:val="001E03CC"/>
    <w:rsid w:val="001E1AA6"/>
    <w:rsid w:val="001E1E9F"/>
    <w:rsid w:val="001E1F19"/>
    <w:rsid w:val="001E2122"/>
    <w:rsid w:val="001E21EA"/>
    <w:rsid w:val="001E2934"/>
    <w:rsid w:val="001E47CF"/>
    <w:rsid w:val="001E4C72"/>
    <w:rsid w:val="001E597A"/>
    <w:rsid w:val="001E5E15"/>
    <w:rsid w:val="001E6432"/>
    <w:rsid w:val="001E6A86"/>
    <w:rsid w:val="001F0034"/>
    <w:rsid w:val="001F08A0"/>
    <w:rsid w:val="001F1764"/>
    <w:rsid w:val="001F17CD"/>
    <w:rsid w:val="001F1D21"/>
    <w:rsid w:val="001F2059"/>
    <w:rsid w:val="001F321F"/>
    <w:rsid w:val="001F365C"/>
    <w:rsid w:val="001F4CC4"/>
    <w:rsid w:val="001F5461"/>
    <w:rsid w:val="001F5A12"/>
    <w:rsid w:val="001F6537"/>
    <w:rsid w:val="001F793E"/>
    <w:rsid w:val="001F7DF6"/>
    <w:rsid w:val="0020024D"/>
    <w:rsid w:val="00201652"/>
    <w:rsid w:val="0020198D"/>
    <w:rsid w:val="002020FC"/>
    <w:rsid w:val="00203A10"/>
    <w:rsid w:val="00204B60"/>
    <w:rsid w:val="00204FFE"/>
    <w:rsid w:val="0020547E"/>
    <w:rsid w:val="0020660C"/>
    <w:rsid w:val="00206B1A"/>
    <w:rsid w:val="002125BF"/>
    <w:rsid w:val="002126AE"/>
    <w:rsid w:val="00212DCC"/>
    <w:rsid w:val="0021359D"/>
    <w:rsid w:val="00213840"/>
    <w:rsid w:val="00214BEC"/>
    <w:rsid w:val="00215B5B"/>
    <w:rsid w:val="002165D6"/>
    <w:rsid w:val="002201C2"/>
    <w:rsid w:val="00220903"/>
    <w:rsid w:val="002215A6"/>
    <w:rsid w:val="002221E5"/>
    <w:rsid w:val="00222915"/>
    <w:rsid w:val="00223AFD"/>
    <w:rsid w:val="002245AB"/>
    <w:rsid w:val="00224CAF"/>
    <w:rsid w:val="00225049"/>
    <w:rsid w:val="00227DBE"/>
    <w:rsid w:val="002327BC"/>
    <w:rsid w:val="0023459B"/>
    <w:rsid w:val="002348AE"/>
    <w:rsid w:val="00237E2C"/>
    <w:rsid w:val="00237F46"/>
    <w:rsid w:val="00240553"/>
    <w:rsid w:val="00240CB1"/>
    <w:rsid w:val="00240D06"/>
    <w:rsid w:val="00241189"/>
    <w:rsid w:val="00241BE1"/>
    <w:rsid w:val="00241DCB"/>
    <w:rsid w:val="00243E7B"/>
    <w:rsid w:val="002446E7"/>
    <w:rsid w:val="0024517D"/>
    <w:rsid w:val="002459C7"/>
    <w:rsid w:val="00250406"/>
    <w:rsid w:val="0025082D"/>
    <w:rsid w:val="00250BF6"/>
    <w:rsid w:val="0025129F"/>
    <w:rsid w:val="0025322B"/>
    <w:rsid w:val="00253488"/>
    <w:rsid w:val="002534F4"/>
    <w:rsid w:val="002537EC"/>
    <w:rsid w:val="00253B3A"/>
    <w:rsid w:val="00254096"/>
    <w:rsid w:val="002555EC"/>
    <w:rsid w:val="00255B17"/>
    <w:rsid w:val="00256B7C"/>
    <w:rsid w:val="00256E3E"/>
    <w:rsid w:val="002572BE"/>
    <w:rsid w:val="00260AE3"/>
    <w:rsid w:val="00261EE2"/>
    <w:rsid w:val="00262532"/>
    <w:rsid w:val="00263704"/>
    <w:rsid w:val="00264337"/>
    <w:rsid w:val="002643A4"/>
    <w:rsid w:val="002660E1"/>
    <w:rsid w:val="00272C7F"/>
    <w:rsid w:val="002741D1"/>
    <w:rsid w:val="002742E6"/>
    <w:rsid w:val="00274ED1"/>
    <w:rsid w:val="00275CAA"/>
    <w:rsid w:val="00275EC4"/>
    <w:rsid w:val="0027634D"/>
    <w:rsid w:val="002765ED"/>
    <w:rsid w:val="00276DD9"/>
    <w:rsid w:val="002801D1"/>
    <w:rsid w:val="00282C81"/>
    <w:rsid w:val="00283125"/>
    <w:rsid w:val="002837AA"/>
    <w:rsid w:val="002845C2"/>
    <w:rsid w:val="00284FF9"/>
    <w:rsid w:val="0028506F"/>
    <w:rsid w:val="00285662"/>
    <w:rsid w:val="002856B9"/>
    <w:rsid w:val="00285BB9"/>
    <w:rsid w:val="00286248"/>
    <w:rsid w:val="00286BF7"/>
    <w:rsid w:val="00287EF0"/>
    <w:rsid w:val="00290EC0"/>
    <w:rsid w:val="002916A8"/>
    <w:rsid w:val="0029375A"/>
    <w:rsid w:val="00293FD6"/>
    <w:rsid w:val="00294736"/>
    <w:rsid w:val="00295458"/>
    <w:rsid w:val="002959FD"/>
    <w:rsid w:val="0029714D"/>
    <w:rsid w:val="00297F80"/>
    <w:rsid w:val="002A16F7"/>
    <w:rsid w:val="002A1FDD"/>
    <w:rsid w:val="002A2661"/>
    <w:rsid w:val="002A398C"/>
    <w:rsid w:val="002A3CBE"/>
    <w:rsid w:val="002A401F"/>
    <w:rsid w:val="002A527D"/>
    <w:rsid w:val="002A544A"/>
    <w:rsid w:val="002A5F3E"/>
    <w:rsid w:val="002A6E8B"/>
    <w:rsid w:val="002A797D"/>
    <w:rsid w:val="002A7F83"/>
    <w:rsid w:val="002B0F5C"/>
    <w:rsid w:val="002B3486"/>
    <w:rsid w:val="002B37D6"/>
    <w:rsid w:val="002B3ED9"/>
    <w:rsid w:val="002B40DA"/>
    <w:rsid w:val="002B4BE1"/>
    <w:rsid w:val="002B656B"/>
    <w:rsid w:val="002B68CD"/>
    <w:rsid w:val="002C0332"/>
    <w:rsid w:val="002C0376"/>
    <w:rsid w:val="002C0EC5"/>
    <w:rsid w:val="002C1013"/>
    <w:rsid w:val="002C1361"/>
    <w:rsid w:val="002C1A76"/>
    <w:rsid w:val="002C1C89"/>
    <w:rsid w:val="002C4703"/>
    <w:rsid w:val="002C4C13"/>
    <w:rsid w:val="002C788A"/>
    <w:rsid w:val="002C7CB2"/>
    <w:rsid w:val="002D1305"/>
    <w:rsid w:val="002D1F87"/>
    <w:rsid w:val="002D2062"/>
    <w:rsid w:val="002D2D3D"/>
    <w:rsid w:val="002D6933"/>
    <w:rsid w:val="002D6ADA"/>
    <w:rsid w:val="002E0E65"/>
    <w:rsid w:val="002E1073"/>
    <w:rsid w:val="002E23DC"/>
    <w:rsid w:val="002E2A5D"/>
    <w:rsid w:val="002E3F7D"/>
    <w:rsid w:val="002E5564"/>
    <w:rsid w:val="002E734F"/>
    <w:rsid w:val="002E7FFD"/>
    <w:rsid w:val="002F0072"/>
    <w:rsid w:val="002F1897"/>
    <w:rsid w:val="002F31C0"/>
    <w:rsid w:val="002F3492"/>
    <w:rsid w:val="002F3801"/>
    <w:rsid w:val="002F3A57"/>
    <w:rsid w:val="00300913"/>
    <w:rsid w:val="003022F1"/>
    <w:rsid w:val="00302D8A"/>
    <w:rsid w:val="003031B2"/>
    <w:rsid w:val="00303B75"/>
    <w:rsid w:val="00305AE6"/>
    <w:rsid w:val="003065E8"/>
    <w:rsid w:val="00306ABB"/>
    <w:rsid w:val="003119ED"/>
    <w:rsid w:val="0031223D"/>
    <w:rsid w:val="00312B92"/>
    <w:rsid w:val="00314192"/>
    <w:rsid w:val="0031484A"/>
    <w:rsid w:val="00315674"/>
    <w:rsid w:val="0031679E"/>
    <w:rsid w:val="00316BCF"/>
    <w:rsid w:val="00317522"/>
    <w:rsid w:val="0032078D"/>
    <w:rsid w:val="003215D3"/>
    <w:rsid w:val="00321BF4"/>
    <w:rsid w:val="00322B13"/>
    <w:rsid w:val="00324340"/>
    <w:rsid w:val="0032447A"/>
    <w:rsid w:val="00324D30"/>
    <w:rsid w:val="003257E6"/>
    <w:rsid w:val="003269C1"/>
    <w:rsid w:val="003310EE"/>
    <w:rsid w:val="0033140A"/>
    <w:rsid w:val="00331B53"/>
    <w:rsid w:val="003325C8"/>
    <w:rsid w:val="0033384F"/>
    <w:rsid w:val="00334303"/>
    <w:rsid w:val="00335EDC"/>
    <w:rsid w:val="00336131"/>
    <w:rsid w:val="00336226"/>
    <w:rsid w:val="00336734"/>
    <w:rsid w:val="00336B2A"/>
    <w:rsid w:val="00336CFA"/>
    <w:rsid w:val="0033712C"/>
    <w:rsid w:val="00337D6A"/>
    <w:rsid w:val="00342545"/>
    <w:rsid w:val="00342BF2"/>
    <w:rsid w:val="00344ACB"/>
    <w:rsid w:val="00346663"/>
    <w:rsid w:val="003473CF"/>
    <w:rsid w:val="00347BCF"/>
    <w:rsid w:val="0035089F"/>
    <w:rsid w:val="00352E14"/>
    <w:rsid w:val="00353716"/>
    <w:rsid w:val="00354137"/>
    <w:rsid w:val="003554A0"/>
    <w:rsid w:val="003556EF"/>
    <w:rsid w:val="00357AFD"/>
    <w:rsid w:val="00357CB9"/>
    <w:rsid w:val="003607B1"/>
    <w:rsid w:val="0036110E"/>
    <w:rsid w:val="00366692"/>
    <w:rsid w:val="003667A6"/>
    <w:rsid w:val="003668F0"/>
    <w:rsid w:val="003673FC"/>
    <w:rsid w:val="003676AE"/>
    <w:rsid w:val="003736F2"/>
    <w:rsid w:val="00373989"/>
    <w:rsid w:val="00374574"/>
    <w:rsid w:val="00374B06"/>
    <w:rsid w:val="003766CD"/>
    <w:rsid w:val="00376E7A"/>
    <w:rsid w:val="003817E8"/>
    <w:rsid w:val="00381B12"/>
    <w:rsid w:val="0038443E"/>
    <w:rsid w:val="00385259"/>
    <w:rsid w:val="0038543D"/>
    <w:rsid w:val="00385573"/>
    <w:rsid w:val="003912BA"/>
    <w:rsid w:val="003912F0"/>
    <w:rsid w:val="00391AF0"/>
    <w:rsid w:val="00392333"/>
    <w:rsid w:val="00392AD0"/>
    <w:rsid w:val="00392D8A"/>
    <w:rsid w:val="00393FC5"/>
    <w:rsid w:val="00396519"/>
    <w:rsid w:val="00396676"/>
    <w:rsid w:val="00396D6A"/>
    <w:rsid w:val="00396E97"/>
    <w:rsid w:val="003A07FB"/>
    <w:rsid w:val="003A085F"/>
    <w:rsid w:val="003A09A3"/>
    <w:rsid w:val="003A0EEF"/>
    <w:rsid w:val="003A0FBF"/>
    <w:rsid w:val="003A1131"/>
    <w:rsid w:val="003A1811"/>
    <w:rsid w:val="003A1A43"/>
    <w:rsid w:val="003A2412"/>
    <w:rsid w:val="003A3943"/>
    <w:rsid w:val="003A3AA8"/>
    <w:rsid w:val="003A4612"/>
    <w:rsid w:val="003A509D"/>
    <w:rsid w:val="003A51D0"/>
    <w:rsid w:val="003A589A"/>
    <w:rsid w:val="003A63B7"/>
    <w:rsid w:val="003A6C93"/>
    <w:rsid w:val="003A6C99"/>
    <w:rsid w:val="003A76DF"/>
    <w:rsid w:val="003B1460"/>
    <w:rsid w:val="003B1702"/>
    <w:rsid w:val="003B2B0A"/>
    <w:rsid w:val="003B427C"/>
    <w:rsid w:val="003B4B0C"/>
    <w:rsid w:val="003B55A1"/>
    <w:rsid w:val="003B6360"/>
    <w:rsid w:val="003B6D12"/>
    <w:rsid w:val="003B7103"/>
    <w:rsid w:val="003C04E1"/>
    <w:rsid w:val="003C0F04"/>
    <w:rsid w:val="003C211B"/>
    <w:rsid w:val="003C3DFD"/>
    <w:rsid w:val="003C495B"/>
    <w:rsid w:val="003C4DE6"/>
    <w:rsid w:val="003C6705"/>
    <w:rsid w:val="003D0771"/>
    <w:rsid w:val="003D081E"/>
    <w:rsid w:val="003D2406"/>
    <w:rsid w:val="003D2F1D"/>
    <w:rsid w:val="003D4190"/>
    <w:rsid w:val="003D4316"/>
    <w:rsid w:val="003D568F"/>
    <w:rsid w:val="003D5774"/>
    <w:rsid w:val="003D582B"/>
    <w:rsid w:val="003D5F07"/>
    <w:rsid w:val="003D7707"/>
    <w:rsid w:val="003E0043"/>
    <w:rsid w:val="003E0690"/>
    <w:rsid w:val="003E10E7"/>
    <w:rsid w:val="003E44AB"/>
    <w:rsid w:val="003E7DC0"/>
    <w:rsid w:val="003F08AD"/>
    <w:rsid w:val="003F0EFA"/>
    <w:rsid w:val="003F175E"/>
    <w:rsid w:val="003F1BDF"/>
    <w:rsid w:val="003F1EF5"/>
    <w:rsid w:val="003F208A"/>
    <w:rsid w:val="003F32A3"/>
    <w:rsid w:val="003F559F"/>
    <w:rsid w:val="003F619B"/>
    <w:rsid w:val="003F63A0"/>
    <w:rsid w:val="003F698E"/>
    <w:rsid w:val="003F6FE9"/>
    <w:rsid w:val="003F741E"/>
    <w:rsid w:val="00401AC0"/>
    <w:rsid w:val="00403F4B"/>
    <w:rsid w:val="004065BB"/>
    <w:rsid w:val="004078A2"/>
    <w:rsid w:val="00407FA5"/>
    <w:rsid w:val="004104ED"/>
    <w:rsid w:val="00410BDE"/>
    <w:rsid w:val="004121C2"/>
    <w:rsid w:val="00414C62"/>
    <w:rsid w:val="00415946"/>
    <w:rsid w:val="004161B7"/>
    <w:rsid w:val="00421E8C"/>
    <w:rsid w:val="00422051"/>
    <w:rsid w:val="00423C29"/>
    <w:rsid w:val="00424832"/>
    <w:rsid w:val="0042516A"/>
    <w:rsid w:val="00425D50"/>
    <w:rsid w:val="00425F94"/>
    <w:rsid w:val="004264F6"/>
    <w:rsid w:val="0043041F"/>
    <w:rsid w:val="0043097B"/>
    <w:rsid w:val="00431B07"/>
    <w:rsid w:val="00431DAD"/>
    <w:rsid w:val="0043320F"/>
    <w:rsid w:val="00433C74"/>
    <w:rsid w:val="004361E7"/>
    <w:rsid w:val="00440374"/>
    <w:rsid w:val="00441FC9"/>
    <w:rsid w:val="00442A43"/>
    <w:rsid w:val="00442B16"/>
    <w:rsid w:val="00444552"/>
    <w:rsid w:val="00444584"/>
    <w:rsid w:val="00444872"/>
    <w:rsid w:val="00445452"/>
    <w:rsid w:val="00445632"/>
    <w:rsid w:val="00446453"/>
    <w:rsid w:val="004507FE"/>
    <w:rsid w:val="004514A1"/>
    <w:rsid w:val="00451548"/>
    <w:rsid w:val="00452233"/>
    <w:rsid w:val="00452557"/>
    <w:rsid w:val="00452E02"/>
    <w:rsid w:val="0045353B"/>
    <w:rsid w:val="00454288"/>
    <w:rsid w:val="00456C61"/>
    <w:rsid w:val="00456D6F"/>
    <w:rsid w:val="004570AC"/>
    <w:rsid w:val="0046009E"/>
    <w:rsid w:val="004605BB"/>
    <w:rsid w:val="004620CE"/>
    <w:rsid w:val="00462A50"/>
    <w:rsid w:val="00463221"/>
    <w:rsid w:val="00466E93"/>
    <w:rsid w:val="0046706D"/>
    <w:rsid w:val="00470F67"/>
    <w:rsid w:val="004719CF"/>
    <w:rsid w:val="00471E4E"/>
    <w:rsid w:val="004721D3"/>
    <w:rsid w:val="00472A81"/>
    <w:rsid w:val="00473E5B"/>
    <w:rsid w:val="00474664"/>
    <w:rsid w:val="00476421"/>
    <w:rsid w:val="00476E83"/>
    <w:rsid w:val="0047778C"/>
    <w:rsid w:val="00477809"/>
    <w:rsid w:val="00482D7D"/>
    <w:rsid w:val="004839CD"/>
    <w:rsid w:val="00483FC1"/>
    <w:rsid w:val="00491377"/>
    <w:rsid w:val="00492A6F"/>
    <w:rsid w:val="004954BA"/>
    <w:rsid w:val="004961F4"/>
    <w:rsid w:val="0049628F"/>
    <w:rsid w:val="0049687C"/>
    <w:rsid w:val="00496AF8"/>
    <w:rsid w:val="00496FEB"/>
    <w:rsid w:val="00497941"/>
    <w:rsid w:val="004A1C08"/>
    <w:rsid w:val="004A2190"/>
    <w:rsid w:val="004A2377"/>
    <w:rsid w:val="004A23A4"/>
    <w:rsid w:val="004A2804"/>
    <w:rsid w:val="004A46CA"/>
    <w:rsid w:val="004A4E17"/>
    <w:rsid w:val="004A6090"/>
    <w:rsid w:val="004A6320"/>
    <w:rsid w:val="004B0462"/>
    <w:rsid w:val="004B0F34"/>
    <w:rsid w:val="004B3F2A"/>
    <w:rsid w:val="004B5D9B"/>
    <w:rsid w:val="004B7D0B"/>
    <w:rsid w:val="004B7F58"/>
    <w:rsid w:val="004C03A3"/>
    <w:rsid w:val="004C21BE"/>
    <w:rsid w:val="004C295C"/>
    <w:rsid w:val="004C36E3"/>
    <w:rsid w:val="004C37C8"/>
    <w:rsid w:val="004C4636"/>
    <w:rsid w:val="004C4A0C"/>
    <w:rsid w:val="004C527E"/>
    <w:rsid w:val="004C53EE"/>
    <w:rsid w:val="004C63AA"/>
    <w:rsid w:val="004C65CE"/>
    <w:rsid w:val="004C7056"/>
    <w:rsid w:val="004D040B"/>
    <w:rsid w:val="004D1087"/>
    <w:rsid w:val="004D146C"/>
    <w:rsid w:val="004D14DB"/>
    <w:rsid w:val="004D6F44"/>
    <w:rsid w:val="004E0289"/>
    <w:rsid w:val="004E3A61"/>
    <w:rsid w:val="004E3C3F"/>
    <w:rsid w:val="004E3DCC"/>
    <w:rsid w:val="004E4016"/>
    <w:rsid w:val="004E5E33"/>
    <w:rsid w:val="004E62AA"/>
    <w:rsid w:val="004E6C91"/>
    <w:rsid w:val="004E7037"/>
    <w:rsid w:val="004E76B1"/>
    <w:rsid w:val="004E7EF5"/>
    <w:rsid w:val="004F11F0"/>
    <w:rsid w:val="004F1674"/>
    <w:rsid w:val="004F2BA4"/>
    <w:rsid w:val="004F4CAB"/>
    <w:rsid w:val="004F4FE8"/>
    <w:rsid w:val="004F50C5"/>
    <w:rsid w:val="0050197B"/>
    <w:rsid w:val="00503B60"/>
    <w:rsid w:val="00504836"/>
    <w:rsid w:val="00506460"/>
    <w:rsid w:val="00506BFE"/>
    <w:rsid w:val="00506E68"/>
    <w:rsid w:val="00511110"/>
    <w:rsid w:val="005124F9"/>
    <w:rsid w:val="00512D5C"/>
    <w:rsid w:val="00512ED8"/>
    <w:rsid w:val="00512FAF"/>
    <w:rsid w:val="00520F55"/>
    <w:rsid w:val="0052601D"/>
    <w:rsid w:val="00527BF2"/>
    <w:rsid w:val="00527D64"/>
    <w:rsid w:val="00530417"/>
    <w:rsid w:val="00531BC4"/>
    <w:rsid w:val="0053229E"/>
    <w:rsid w:val="005324E1"/>
    <w:rsid w:val="00532FA0"/>
    <w:rsid w:val="005344A1"/>
    <w:rsid w:val="005345B1"/>
    <w:rsid w:val="00535AD0"/>
    <w:rsid w:val="0053609A"/>
    <w:rsid w:val="005367C6"/>
    <w:rsid w:val="00536F6E"/>
    <w:rsid w:val="005402DF"/>
    <w:rsid w:val="00541AC9"/>
    <w:rsid w:val="00541BDE"/>
    <w:rsid w:val="00545E62"/>
    <w:rsid w:val="00546543"/>
    <w:rsid w:val="00550663"/>
    <w:rsid w:val="0055102F"/>
    <w:rsid w:val="0055244C"/>
    <w:rsid w:val="00553787"/>
    <w:rsid w:val="005545C9"/>
    <w:rsid w:val="0055696F"/>
    <w:rsid w:val="005575F3"/>
    <w:rsid w:val="0056064A"/>
    <w:rsid w:val="005614CF"/>
    <w:rsid w:val="005633A7"/>
    <w:rsid w:val="0056374D"/>
    <w:rsid w:val="00563EDA"/>
    <w:rsid w:val="005641D9"/>
    <w:rsid w:val="005642C6"/>
    <w:rsid w:val="005648DE"/>
    <w:rsid w:val="00564F1A"/>
    <w:rsid w:val="00565615"/>
    <w:rsid w:val="00570516"/>
    <w:rsid w:val="0057086E"/>
    <w:rsid w:val="005724BC"/>
    <w:rsid w:val="005728DE"/>
    <w:rsid w:val="00573E4D"/>
    <w:rsid w:val="005740CD"/>
    <w:rsid w:val="0057573E"/>
    <w:rsid w:val="005763B0"/>
    <w:rsid w:val="00576AB8"/>
    <w:rsid w:val="00576C88"/>
    <w:rsid w:val="00577810"/>
    <w:rsid w:val="005815D0"/>
    <w:rsid w:val="005817EB"/>
    <w:rsid w:val="00581D6B"/>
    <w:rsid w:val="00581F31"/>
    <w:rsid w:val="005835BF"/>
    <w:rsid w:val="00583DC3"/>
    <w:rsid w:val="0058476F"/>
    <w:rsid w:val="005848B1"/>
    <w:rsid w:val="0058792D"/>
    <w:rsid w:val="005879E1"/>
    <w:rsid w:val="00590DB3"/>
    <w:rsid w:val="00591379"/>
    <w:rsid w:val="0059181B"/>
    <w:rsid w:val="005924A2"/>
    <w:rsid w:val="005925B4"/>
    <w:rsid w:val="00594235"/>
    <w:rsid w:val="0059488F"/>
    <w:rsid w:val="005965A1"/>
    <w:rsid w:val="00596758"/>
    <w:rsid w:val="00596AA5"/>
    <w:rsid w:val="00596B5D"/>
    <w:rsid w:val="00597DA5"/>
    <w:rsid w:val="00597DD2"/>
    <w:rsid w:val="00597F0F"/>
    <w:rsid w:val="005A157B"/>
    <w:rsid w:val="005A1900"/>
    <w:rsid w:val="005A2871"/>
    <w:rsid w:val="005A2A5C"/>
    <w:rsid w:val="005A4A59"/>
    <w:rsid w:val="005A5128"/>
    <w:rsid w:val="005A676E"/>
    <w:rsid w:val="005B27ED"/>
    <w:rsid w:val="005B2D99"/>
    <w:rsid w:val="005B40CE"/>
    <w:rsid w:val="005B4597"/>
    <w:rsid w:val="005B5AA8"/>
    <w:rsid w:val="005B5B78"/>
    <w:rsid w:val="005B5ED1"/>
    <w:rsid w:val="005B601E"/>
    <w:rsid w:val="005B6585"/>
    <w:rsid w:val="005B6C2B"/>
    <w:rsid w:val="005B6CA7"/>
    <w:rsid w:val="005B70AD"/>
    <w:rsid w:val="005B7689"/>
    <w:rsid w:val="005B7D1A"/>
    <w:rsid w:val="005C050B"/>
    <w:rsid w:val="005C0E3D"/>
    <w:rsid w:val="005C40F7"/>
    <w:rsid w:val="005C65EE"/>
    <w:rsid w:val="005C7E66"/>
    <w:rsid w:val="005D166B"/>
    <w:rsid w:val="005D21C9"/>
    <w:rsid w:val="005D29AE"/>
    <w:rsid w:val="005D4F69"/>
    <w:rsid w:val="005D5355"/>
    <w:rsid w:val="005D57AA"/>
    <w:rsid w:val="005D5C09"/>
    <w:rsid w:val="005D5DE6"/>
    <w:rsid w:val="005D6676"/>
    <w:rsid w:val="005D6AD3"/>
    <w:rsid w:val="005D7A37"/>
    <w:rsid w:val="005D7C1F"/>
    <w:rsid w:val="005D7F17"/>
    <w:rsid w:val="005E00F2"/>
    <w:rsid w:val="005E11DB"/>
    <w:rsid w:val="005E1324"/>
    <w:rsid w:val="005E2DF9"/>
    <w:rsid w:val="005E532A"/>
    <w:rsid w:val="005E6D46"/>
    <w:rsid w:val="005E6F0D"/>
    <w:rsid w:val="005E790B"/>
    <w:rsid w:val="005F0CF1"/>
    <w:rsid w:val="005F4F05"/>
    <w:rsid w:val="005F50B9"/>
    <w:rsid w:val="005F670E"/>
    <w:rsid w:val="005F7185"/>
    <w:rsid w:val="00602DE3"/>
    <w:rsid w:val="00603174"/>
    <w:rsid w:val="00604191"/>
    <w:rsid w:val="0061254F"/>
    <w:rsid w:val="00612759"/>
    <w:rsid w:val="006142A3"/>
    <w:rsid w:val="0061674F"/>
    <w:rsid w:val="00620D42"/>
    <w:rsid w:val="00620E34"/>
    <w:rsid w:val="00621BED"/>
    <w:rsid w:val="006232EB"/>
    <w:rsid w:val="00625411"/>
    <w:rsid w:val="00626320"/>
    <w:rsid w:val="0062765D"/>
    <w:rsid w:val="00627B62"/>
    <w:rsid w:val="00627E53"/>
    <w:rsid w:val="00630073"/>
    <w:rsid w:val="00630282"/>
    <w:rsid w:val="006314B4"/>
    <w:rsid w:val="00631AD8"/>
    <w:rsid w:val="00631AF3"/>
    <w:rsid w:val="00632245"/>
    <w:rsid w:val="0063270E"/>
    <w:rsid w:val="00632C81"/>
    <w:rsid w:val="0063489B"/>
    <w:rsid w:val="00635351"/>
    <w:rsid w:val="0063594B"/>
    <w:rsid w:val="006361F5"/>
    <w:rsid w:val="006365DB"/>
    <w:rsid w:val="00640396"/>
    <w:rsid w:val="00642175"/>
    <w:rsid w:val="006455FE"/>
    <w:rsid w:val="00646252"/>
    <w:rsid w:val="006465F2"/>
    <w:rsid w:val="00650FB5"/>
    <w:rsid w:val="00650FEA"/>
    <w:rsid w:val="0065151E"/>
    <w:rsid w:val="0065290D"/>
    <w:rsid w:val="00652BB3"/>
    <w:rsid w:val="00652EC0"/>
    <w:rsid w:val="00653590"/>
    <w:rsid w:val="00653BF7"/>
    <w:rsid w:val="00653E6E"/>
    <w:rsid w:val="00655CA2"/>
    <w:rsid w:val="00655DB1"/>
    <w:rsid w:val="006601EF"/>
    <w:rsid w:val="00661306"/>
    <w:rsid w:val="00661B0B"/>
    <w:rsid w:val="00661B73"/>
    <w:rsid w:val="00661C90"/>
    <w:rsid w:val="00663275"/>
    <w:rsid w:val="00664649"/>
    <w:rsid w:val="0066487B"/>
    <w:rsid w:val="0066596B"/>
    <w:rsid w:val="006661EB"/>
    <w:rsid w:val="00666B15"/>
    <w:rsid w:val="00670293"/>
    <w:rsid w:val="0067178F"/>
    <w:rsid w:val="00672396"/>
    <w:rsid w:val="00672E8F"/>
    <w:rsid w:val="00672F87"/>
    <w:rsid w:val="00672FD6"/>
    <w:rsid w:val="00674345"/>
    <w:rsid w:val="00674FCB"/>
    <w:rsid w:val="00675BEE"/>
    <w:rsid w:val="00677026"/>
    <w:rsid w:val="006775F2"/>
    <w:rsid w:val="00680A43"/>
    <w:rsid w:val="00681DED"/>
    <w:rsid w:val="00683DA4"/>
    <w:rsid w:val="006841C6"/>
    <w:rsid w:val="00684A51"/>
    <w:rsid w:val="00684EF6"/>
    <w:rsid w:val="00685214"/>
    <w:rsid w:val="006863CB"/>
    <w:rsid w:val="006876E5"/>
    <w:rsid w:val="00687A48"/>
    <w:rsid w:val="0069061A"/>
    <w:rsid w:val="00690668"/>
    <w:rsid w:val="00690678"/>
    <w:rsid w:val="006908CC"/>
    <w:rsid w:val="006911C4"/>
    <w:rsid w:val="00692430"/>
    <w:rsid w:val="00693A85"/>
    <w:rsid w:val="00694891"/>
    <w:rsid w:val="00694C84"/>
    <w:rsid w:val="00695C02"/>
    <w:rsid w:val="006965C0"/>
    <w:rsid w:val="0069732B"/>
    <w:rsid w:val="00697B98"/>
    <w:rsid w:val="00697EB3"/>
    <w:rsid w:val="006A0240"/>
    <w:rsid w:val="006A1A58"/>
    <w:rsid w:val="006A22A4"/>
    <w:rsid w:val="006A26C8"/>
    <w:rsid w:val="006A3715"/>
    <w:rsid w:val="006A3A5E"/>
    <w:rsid w:val="006A3FF0"/>
    <w:rsid w:val="006A4FB8"/>
    <w:rsid w:val="006A664C"/>
    <w:rsid w:val="006B0745"/>
    <w:rsid w:val="006B1B7E"/>
    <w:rsid w:val="006B2147"/>
    <w:rsid w:val="006B2B09"/>
    <w:rsid w:val="006B32F5"/>
    <w:rsid w:val="006B3FB2"/>
    <w:rsid w:val="006B44BF"/>
    <w:rsid w:val="006B44F5"/>
    <w:rsid w:val="006B4D22"/>
    <w:rsid w:val="006B62F6"/>
    <w:rsid w:val="006B707D"/>
    <w:rsid w:val="006B7E86"/>
    <w:rsid w:val="006C0FDD"/>
    <w:rsid w:val="006C16F3"/>
    <w:rsid w:val="006C4154"/>
    <w:rsid w:val="006C419A"/>
    <w:rsid w:val="006C5AAC"/>
    <w:rsid w:val="006C5F77"/>
    <w:rsid w:val="006C7D53"/>
    <w:rsid w:val="006D0A9A"/>
    <w:rsid w:val="006D223A"/>
    <w:rsid w:val="006D24F6"/>
    <w:rsid w:val="006D2B28"/>
    <w:rsid w:val="006D3F9E"/>
    <w:rsid w:val="006D42A7"/>
    <w:rsid w:val="006D43C6"/>
    <w:rsid w:val="006D568A"/>
    <w:rsid w:val="006D65D2"/>
    <w:rsid w:val="006E10AE"/>
    <w:rsid w:val="006E1890"/>
    <w:rsid w:val="006E29ED"/>
    <w:rsid w:val="006E346A"/>
    <w:rsid w:val="006E3B18"/>
    <w:rsid w:val="006E498C"/>
    <w:rsid w:val="006E5820"/>
    <w:rsid w:val="006E587B"/>
    <w:rsid w:val="006E6141"/>
    <w:rsid w:val="006E6B75"/>
    <w:rsid w:val="006E7700"/>
    <w:rsid w:val="006F08FE"/>
    <w:rsid w:val="006F18AF"/>
    <w:rsid w:val="006F34A2"/>
    <w:rsid w:val="006F34CD"/>
    <w:rsid w:val="006F424A"/>
    <w:rsid w:val="006F4397"/>
    <w:rsid w:val="006F44AC"/>
    <w:rsid w:val="006F46CA"/>
    <w:rsid w:val="006F5806"/>
    <w:rsid w:val="006F58E4"/>
    <w:rsid w:val="006F6AFB"/>
    <w:rsid w:val="006F7929"/>
    <w:rsid w:val="006F7BFE"/>
    <w:rsid w:val="006F7F22"/>
    <w:rsid w:val="00700CE2"/>
    <w:rsid w:val="00701838"/>
    <w:rsid w:val="007021EC"/>
    <w:rsid w:val="00702BA1"/>
    <w:rsid w:val="0070332A"/>
    <w:rsid w:val="007038FE"/>
    <w:rsid w:val="007045EC"/>
    <w:rsid w:val="00704BD2"/>
    <w:rsid w:val="00705550"/>
    <w:rsid w:val="00705E25"/>
    <w:rsid w:val="00706308"/>
    <w:rsid w:val="007063FB"/>
    <w:rsid w:val="00706593"/>
    <w:rsid w:val="00707686"/>
    <w:rsid w:val="00707807"/>
    <w:rsid w:val="00707B79"/>
    <w:rsid w:val="00710FD9"/>
    <w:rsid w:val="00712597"/>
    <w:rsid w:val="00716071"/>
    <w:rsid w:val="007161B1"/>
    <w:rsid w:val="007162ED"/>
    <w:rsid w:val="00716528"/>
    <w:rsid w:val="007166AA"/>
    <w:rsid w:val="007201F3"/>
    <w:rsid w:val="0072230F"/>
    <w:rsid w:val="007225D1"/>
    <w:rsid w:val="00722628"/>
    <w:rsid w:val="007226F5"/>
    <w:rsid w:val="00723185"/>
    <w:rsid w:val="00723F8C"/>
    <w:rsid w:val="0072564A"/>
    <w:rsid w:val="00727D12"/>
    <w:rsid w:val="0073002B"/>
    <w:rsid w:val="00730822"/>
    <w:rsid w:val="007308BF"/>
    <w:rsid w:val="00730F5B"/>
    <w:rsid w:val="0073268A"/>
    <w:rsid w:val="00734568"/>
    <w:rsid w:val="00735E6A"/>
    <w:rsid w:val="00736954"/>
    <w:rsid w:val="00737D45"/>
    <w:rsid w:val="00740DF0"/>
    <w:rsid w:val="0074138D"/>
    <w:rsid w:val="007418C1"/>
    <w:rsid w:val="00743A0E"/>
    <w:rsid w:val="00743BB2"/>
    <w:rsid w:val="0074581C"/>
    <w:rsid w:val="00745F27"/>
    <w:rsid w:val="00746420"/>
    <w:rsid w:val="007470A0"/>
    <w:rsid w:val="00747730"/>
    <w:rsid w:val="00747B8F"/>
    <w:rsid w:val="0075072C"/>
    <w:rsid w:val="007514EC"/>
    <w:rsid w:val="00751502"/>
    <w:rsid w:val="007524E0"/>
    <w:rsid w:val="007525BE"/>
    <w:rsid w:val="00754134"/>
    <w:rsid w:val="0075433C"/>
    <w:rsid w:val="00754AE9"/>
    <w:rsid w:val="0075535B"/>
    <w:rsid w:val="00757CBE"/>
    <w:rsid w:val="00761949"/>
    <w:rsid w:val="0076232A"/>
    <w:rsid w:val="00762D1A"/>
    <w:rsid w:val="00764626"/>
    <w:rsid w:val="00764E5D"/>
    <w:rsid w:val="00766A12"/>
    <w:rsid w:val="007671D9"/>
    <w:rsid w:val="007713CB"/>
    <w:rsid w:val="00771941"/>
    <w:rsid w:val="00771BB5"/>
    <w:rsid w:val="00771E16"/>
    <w:rsid w:val="00772725"/>
    <w:rsid w:val="00780E5B"/>
    <w:rsid w:val="007820BC"/>
    <w:rsid w:val="0078218A"/>
    <w:rsid w:val="007825CE"/>
    <w:rsid w:val="00782657"/>
    <w:rsid w:val="00784DD4"/>
    <w:rsid w:val="00785424"/>
    <w:rsid w:val="0078623B"/>
    <w:rsid w:val="00787B3C"/>
    <w:rsid w:val="0079046B"/>
    <w:rsid w:val="007923F4"/>
    <w:rsid w:val="00792619"/>
    <w:rsid w:val="00794602"/>
    <w:rsid w:val="007948C2"/>
    <w:rsid w:val="00795474"/>
    <w:rsid w:val="00796ADC"/>
    <w:rsid w:val="00797939"/>
    <w:rsid w:val="007A03EE"/>
    <w:rsid w:val="007A0A5F"/>
    <w:rsid w:val="007A2332"/>
    <w:rsid w:val="007A2FCC"/>
    <w:rsid w:val="007A37AC"/>
    <w:rsid w:val="007A3BD5"/>
    <w:rsid w:val="007A3D67"/>
    <w:rsid w:val="007A3FD5"/>
    <w:rsid w:val="007A4F70"/>
    <w:rsid w:val="007A523A"/>
    <w:rsid w:val="007A67B0"/>
    <w:rsid w:val="007B169D"/>
    <w:rsid w:val="007B1C45"/>
    <w:rsid w:val="007B24C0"/>
    <w:rsid w:val="007B4E16"/>
    <w:rsid w:val="007B50CD"/>
    <w:rsid w:val="007B71FD"/>
    <w:rsid w:val="007B73B9"/>
    <w:rsid w:val="007C06F9"/>
    <w:rsid w:val="007C0809"/>
    <w:rsid w:val="007C0E05"/>
    <w:rsid w:val="007C150D"/>
    <w:rsid w:val="007C16F8"/>
    <w:rsid w:val="007C1789"/>
    <w:rsid w:val="007C6A0D"/>
    <w:rsid w:val="007C6D47"/>
    <w:rsid w:val="007D0638"/>
    <w:rsid w:val="007D25D1"/>
    <w:rsid w:val="007D3BEA"/>
    <w:rsid w:val="007D4B2F"/>
    <w:rsid w:val="007D7498"/>
    <w:rsid w:val="007E17F0"/>
    <w:rsid w:val="007E1B24"/>
    <w:rsid w:val="007E2FC8"/>
    <w:rsid w:val="007E3674"/>
    <w:rsid w:val="007E5069"/>
    <w:rsid w:val="007E568D"/>
    <w:rsid w:val="007E601B"/>
    <w:rsid w:val="007E651E"/>
    <w:rsid w:val="007E6F26"/>
    <w:rsid w:val="007E7793"/>
    <w:rsid w:val="007E7BC1"/>
    <w:rsid w:val="007F0725"/>
    <w:rsid w:val="007F0E65"/>
    <w:rsid w:val="007F428C"/>
    <w:rsid w:val="007F5264"/>
    <w:rsid w:val="008001AE"/>
    <w:rsid w:val="00801AA7"/>
    <w:rsid w:val="00801B3D"/>
    <w:rsid w:val="00803764"/>
    <w:rsid w:val="008044FD"/>
    <w:rsid w:val="00804E1A"/>
    <w:rsid w:val="00804E89"/>
    <w:rsid w:val="008103B2"/>
    <w:rsid w:val="00810936"/>
    <w:rsid w:val="00811D62"/>
    <w:rsid w:val="00811EE0"/>
    <w:rsid w:val="008125DC"/>
    <w:rsid w:val="008127E1"/>
    <w:rsid w:val="00813D1F"/>
    <w:rsid w:val="00813D81"/>
    <w:rsid w:val="00814B35"/>
    <w:rsid w:val="00814B36"/>
    <w:rsid w:val="00815232"/>
    <w:rsid w:val="00815368"/>
    <w:rsid w:val="00817F1D"/>
    <w:rsid w:val="00820360"/>
    <w:rsid w:val="0082036F"/>
    <w:rsid w:val="00821C04"/>
    <w:rsid w:val="00821CE8"/>
    <w:rsid w:val="00822356"/>
    <w:rsid w:val="00823CD5"/>
    <w:rsid w:val="0082475A"/>
    <w:rsid w:val="00824E9F"/>
    <w:rsid w:val="00825395"/>
    <w:rsid w:val="00825558"/>
    <w:rsid w:val="00825AD2"/>
    <w:rsid w:val="00826B0A"/>
    <w:rsid w:val="00826BD2"/>
    <w:rsid w:val="0082709E"/>
    <w:rsid w:val="00827291"/>
    <w:rsid w:val="00830529"/>
    <w:rsid w:val="00832570"/>
    <w:rsid w:val="00832EC3"/>
    <w:rsid w:val="00834A6A"/>
    <w:rsid w:val="00834B23"/>
    <w:rsid w:val="00835BAD"/>
    <w:rsid w:val="00836743"/>
    <w:rsid w:val="0083694F"/>
    <w:rsid w:val="00836C39"/>
    <w:rsid w:val="00837826"/>
    <w:rsid w:val="008401AE"/>
    <w:rsid w:val="008404FA"/>
    <w:rsid w:val="00840691"/>
    <w:rsid w:val="008411AC"/>
    <w:rsid w:val="00843B08"/>
    <w:rsid w:val="00844F4B"/>
    <w:rsid w:val="00845239"/>
    <w:rsid w:val="0084545A"/>
    <w:rsid w:val="00845BB8"/>
    <w:rsid w:val="00847BC3"/>
    <w:rsid w:val="00850C13"/>
    <w:rsid w:val="0085137A"/>
    <w:rsid w:val="00851695"/>
    <w:rsid w:val="00851D9C"/>
    <w:rsid w:val="00852B54"/>
    <w:rsid w:val="00852C3C"/>
    <w:rsid w:val="008550B1"/>
    <w:rsid w:val="00855E2F"/>
    <w:rsid w:val="00857C6D"/>
    <w:rsid w:val="008608CC"/>
    <w:rsid w:val="0086236E"/>
    <w:rsid w:val="00863F09"/>
    <w:rsid w:val="00864C8C"/>
    <w:rsid w:val="00864D69"/>
    <w:rsid w:val="008659BC"/>
    <w:rsid w:val="00865BC7"/>
    <w:rsid w:val="00865D67"/>
    <w:rsid w:val="008665FF"/>
    <w:rsid w:val="008666D1"/>
    <w:rsid w:val="00867775"/>
    <w:rsid w:val="00873E59"/>
    <w:rsid w:val="00874C55"/>
    <w:rsid w:val="00874F4D"/>
    <w:rsid w:val="0087557B"/>
    <w:rsid w:val="00875C18"/>
    <w:rsid w:val="008765D9"/>
    <w:rsid w:val="00876F9C"/>
    <w:rsid w:val="00877865"/>
    <w:rsid w:val="00880362"/>
    <w:rsid w:val="00883ACE"/>
    <w:rsid w:val="00884119"/>
    <w:rsid w:val="0088441D"/>
    <w:rsid w:val="00884A78"/>
    <w:rsid w:val="00886E7D"/>
    <w:rsid w:val="00891432"/>
    <w:rsid w:val="00891F60"/>
    <w:rsid w:val="0089282A"/>
    <w:rsid w:val="00892953"/>
    <w:rsid w:val="00892DD3"/>
    <w:rsid w:val="00892FE5"/>
    <w:rsid w:val="00893E73"/>
    <w:rsid w:val="00894571"/>
    <w:rsid w:val="00894BE2"/>
    <w:rsid w:val="00895C4C"/>
    <w:rsid w:val="00896BAF"/>
    <w:rsid w:val="008A068E"/>
    <w:rsid w:val="008A0730"/>
    <w:rsid w:val="008A0853"/>
    <w:rsid w:val="008A2114"/>
    <w:rsid w:val="008A22F6"/>
    <w:rsid w:val="008A4498"/>
    <w:rsid w:val="008A464C"/>
    <w:rsid w:val="008A4E07"/>
    <w:rsid w:val="008A6D65"/>
    <w:rsid w:val="008A7F64"/>
    <w:rsid w:val="008B1092"/>
    <w:rsid w:val="008B212A"/>
    <w:rsid w:val="008B4160"/>
    <w:rsid w:val="008B44B2"/>
    <w:rsid w:val="008B5FD5"/>
    <w:rsid w:val="008B68A0"/>
    <w:rsid w:val="008B7101"/>
    <w:rsid w:val="008B7351"/>
    <w:rsid w:val="008C0423"/>
    <w:rsid w:val="008C235D"/>
    <w:rsid w:val="008C2A55"/>
    <w:rsid w:val="008C40AF"/>
    <w:rsid w:val="008C436A"/>
    <w:rsid w:val="008C5CCB"/>
    <w:rsid w:val="008C7039"/>
    <w:rsid w:val="008C7F68"/>
    <w:rsid w:val="008D2621"/>
    <w:rsid w:val="008D3722"/>
    <w:rsid w:val="008D390D"/>
    <w:rsid w:val="008D3C81"/>
    <w:rsid w:val="008D49D0"/>
    <w:rsid w:val="008D49F2"/>
    <w:rsid w:val="008D542C"/>
    <w:rsid w:val="008D6FC3"/>
    <w:rsid w:val="008D7D4A"/>
    <w:rsid w:val="008E029A"/>
    <w:rsid w:val="008E05D7"/>
    <w:rsid w:val="008E1129"/>
    <w:rsid w:val="008E2209"/>
    <w:rsid w:val="008E294A"/>
    <w:rsid w:val="008E3416"/>
    <w:rsid w:val="008E5F5E"/>
    <w:rsid w:val="008E629E"/>
    <w:rsid w:val="008E6651"/>
    <w:rsid w:val="008E6904"/>
    <w:rsid w:val="008E735E"/>
    <w:rsid w:val="008E776D"/>
    <w:rsid w:val="008E7875"/>
    <w:rsid w:val="008E7EC3"/>
    <w:rsid w:val="008F25F0"/>
    <w:rsid w:val="008F4277"/>
    <w:rsid w:val="008F4E87"/>
    <w:rsid w:val="008F7447"/>
    <w:rsid w:val="008F779B"/>
    <w:rsid w:val="008F7948"/>
    <w:rsid w:val="00901274"/>
    <w:rsid w:val="009017FD"/>
    <w:rsid w:val="00902950"/>
    <w:rsid w:val="00902F21"/>
    <w:rsid w:val="009042B8"/>
    <w:rsid w:val="00904AB2"/>
    <w:rsid w:val="00904B70"/>
    <w:rsid w:val="00905AC3"/>
    <w:rsid w:val="00907CF1"/>
    <w:rsid w:val="00910FBB"/>
    <w:rsid w:val="00911569"/>
    <w:rsid w:val="009146C6"/>
    <w:rsid w:val="00914C9E"/>
    <w:rsid w:val="009157D2"/>
    <w:rsid w:val="009163D4"/>
    <w:rsid w:val="0091742E"/>
    <w:rsid w:val="00917697"/>
    <w:rsid w:val="00920472"/>
    <w:rsid w:val="009210A6"/>
    <w:rsid w:val="00922E24"/>
    <w:rsid w:val="009230B6"/>
    <w:rsid w:val="0092485E"/>
    <w:rsid w:val="00925DBB"/>
    <w:rsid w:val="00926031"/>
    <w:rsid w:val="00926173"/>
    <w:rsid w:val="009277CC"/>
    <w:rsid w:val="00930D38"/>
    <w:rsid w:val="00930E23"/>
    <w:rsid w:val="0093181C"/>
    <w:rsid w:val="009350DD"/>
    <w:rsid w:val="009364C5"/>
    <w:rsid w:val="00937839"/>
    <w:rsid w:val="00940A71"/>
    <w:rsid w:val="00941ADF"/>
    <w:rsid w:val="0094394D"/>
    <w:rsid w:val="00943CE9"/>
    <w:rsid w:val="009451C9"/>
    <w:rsid w:val="00945D92"/>
    <w:rsid w:val="00946245"/>
    <w:rsid w:val="009467B2"/>
    <w:rsid w:val="00946A92"/>
    <w:rsid w:val="009470AA"/>
    <w:rsid w:val="00947241"/>
    <w:rsid w:val="0094733C"/>
    <w:rsid w:val="00947402"/>
    <w:rsid w:val="0094777D"/>
    <w:rsid w:val="00947B03"/>
    <w:rsid w:val="00950360"/>
    <w:rsid w:val="00951CC4"/>
    <w:rsid w:val="0095255E"/>
    <w:rsid w:val="00952E28"/>
    <w:rsid w:val="009552FB"/>
    <w:rsid w:val="00956F4C"/>
    <w:rsid w:val="009574D6"/>
    <w:rsid w:val="00962FFB"/>
    <w:rsid w:val="00966D9F"/>
    <w:rsid w:val="00970592"/>
    <w:rsid w:val="00971240"/>
    <w:rsid w:val="0097199D"/>
    <w:rsid w:val="00971C05"/>
    <w:rsid w:val="0097376F"/>
    <w:rsid w:val="00973B6E"/>
    <w:rsid w:val="00973DCC"/>
    <w:rsid w:val="00974784"/>
    <w:rsid w:val="00974FFE"/>
    <w:rsid w:val="0097543E"/>
    <w:rsid w:val="009762AB"/>
    <w:rsid w:val="009762C7"/>
    <w:rsid w:val="00977FC3"/>
    <w:rsid w:val="009809E6"/>
    <w:rsid w:val="00981AC1"/>
    <w:rsid w:val="00982EF2"/>
    <w:rsid w:val="00983C20"/>
    <w:rsid w:val="00983C54"/>
    <w:rsid w:val="00984705"/>
    <w:rsid w:val="00984928"/>
    <w:rsid w:val="00984DC0"/>
    <w:rsid w:val="0098529E"/>
    <w:rsid w:val="00985800"/>
    <w:rsid w:val="00985CC3"/>
    <w:rsid w:val="0098668C"/>
    <w:rsid w:val="00986F88"/>
    <w:rsid w:val="0098773F"/>
    <w:rsid w:val="009903F2"/>
    <w:rsid w:val="009910BC"/>
    <w:rsid w:val="00991653"/>
    <w:rsid w:val="00991A58"/>
    <w:rsid w:val="00991C28"/>
    <w:rsid w:val="0099269B"/>
    <w:rsid w:val="00994FF8"/>
    <w:rsid w:val="009955C6"/>
    <w:rsid w:val="00995D03"/>
    <w:rsid w:val="009965EC"/>
    <w:rsid w:val="009970EB"/>
    <w:rsid w:val="0099736E"/>
    <w:rsid w:val="009A0273"/>
    <w:rsid w:val="009A0713"/>
    <w:rsid w:val="009A12D5"/>
    <w:rsid w:val="009A13C0"/>
    <w:rsid w:val="009A3B04"/>
    <w:rsid w:val="009A4724"/>
    <w:rsid w:val="009A48CF"/>
    <w:rsid w:val="009A6C82"/>
    <w:rsid w:val="009B0B05"/>
    <w:rsid w:val="009B1B19"/>
    <w:rsid w:val="009B2A77"/>
    <w:rsid w:val="009B2AD7"/>
    <w:rsid w:val="009B2FCF"/>
    <w:rsid w:val="009B3477"/>
    <w:rsid w:val="009B34C3"/>
    <w:rsid w:val="009B39EB"/>
    <w:rsid w:val="009B3B28"/>
    <w:rsid w:val="009B420A"/>
    <w:rsid w:val="009B4B90"/>
    <w:rsid w:val="009B5170"/>
    <w:rsid w:val="009B60F8"/>
    <w:rsid w:val="009B61F3"/>
    <w:rsid w:val="009B6814"/>
    <w:rsid w:val="009C16D2"/>
    <w:rsid w:val="009C192B"/>
    <w:rsid w:val="009C1F23"/>
    <w:rsid w:val="009C2079"/>
    <w:rsid w:val="009C307A"/>
    <w:rsid w:val="009C35BA"/>
    <w:rsid w:val="009C4F83"/>
    <w:rsid w:val="009C5698"/>
    <w:rsid w:val="009C601F"/>
    <w:rsid w:val="009C65F6"/>
    <w:rsid w:val="009D00EE"/>
    <w:rsid w:val="009D033E"/>
    <w:rsid w:val="009D0BC2"/>
    <w:rsid w:val="009D2860"/>
    <w:rsid w:val="009D37F2"/>
    <w:rsid w:val="009D3C11"/>
    <w:rsid w:val="009D49B1"/>
    <w:rsid w:val="009D4C53"/>
    <w:rsid w:val="009D6C03"/>
    <w:rsid w:val="009D7755"/>
    <w:rsid w:val="009D7D24"/>
    <w:rsid w:val="009E1880"/>
    <w:rsid w:val="009E1E72"/>
    <w:rsid w:val="009E3923"/>
    <w:rsid w:val="009E4458"/>
    <w:rsid w:val="009E4B22"/>
    <w:rsid w:val="009E5C3F"/>
    <w:rsid w:val="009E6C4F"/>
    <w:rsid w:val="009E79E3"/>
    <w:rsid w:val="009F1088"/>
    <w:rsid w:val="009F1908"/>
    <w:rsid w:val="009F1AC0"/>
    <w:rsid w:val="009F21CE"/>
    <w:rsid w:val="009F3984"/>
    <w:rsid w:val="009F55EC"/>
    <w:rsid w:val="009F5CB6"/>
    <w:rsid w:val="009F65C7"/>
    <w:rsid w:val="009F7022"/>
    <w:rsid w:val="009F7278"/>
    <w:rsid w:val="009F77E7"/>
    <w:rsid w:val="009F7A4C"/>
    <w:rsid w:val="00A00DC5"/>
    <w:rsid w:val="00A013D1"/>
    <w:rsid w:val="00A01C61"/>
    <w:rsid w:val="00A01C6E"/>
    <w:rsid w:val="00A0287C"/>
    <w:rsid w:val="00A031B1"/>
    <w:rsid w:val="00A044E4"/>
    <w:rsid w:val="00A04725"/>
    <w:rsid w:val="00A0639F"/>
    <w:rsid w:val="00A06F16"/>
    <w:rsid w:val="00A075BE"/>
    <w:rsid w:val="00A10287"/>
    <w:rsid w:val="00A10F86"/>
    <w:rsid w:val="00A12C6A"/>
    <w:rsid w:val="00A13D18"/>
    <w:rsid w:val="00A149F1"/>
    <w:rsid w:val="00A16385"/>
    <w:rsid w:val="00A204F4"/>
    <w:rsid w:val="00A20A17"/>
    <w:rsid w:val="00A2139A"/>
    <w:rsid w:val="00A213E9"/>
    <w:rsid w:val="00A21C8D"/>
    <w:rsid w:val="00A2295D"/>
    <w:rsid w:val="00A23DEF"/>
    <w:rsid w:val="00A247AA"/>
    <w:rsid w:val="00A24BD0"/>
    <w:rsid w:val="00A24FE0"/>
    <w:rsid w:val="00A26136"/>
    <w:rsid w:val="00A26F6E"/>
    <w:rsid w:val="00A27726"/>
    <w:rsid w:val="00A31A18"/>
    <w:rsid w:val="00A329EE"/>
    <w:rsid w:val="00A33AB2"/>
    <w:rsid w:val="00A355E7"/>
    <w:rsid w:val="00A35894"/>
    <w:rsid w:val="00A35DDA"/>
    <w:rsid w:val="00A35F08"/>
    <w:rsid w:val="00A361D4"/>
    <w:rsid w:val="00A40FA3"/>
    <w:rsid w:val="00A413AB"/>
    <w:rsid w:val="00A41D5E"/>
    <w:rsid w:val="00A42D97"/>
    <w:rsid w:val="00A43584"/>
    <w:rsid w:val="00A43CFC"/>
    <w:rsid w:val="00A43D18"/>
    <w:rsid w:val="00A45281"/>
    <w:rsid w:val="00A45E27"/>
    <w:rsid w:val="00A46259"/>
    <w:rsid w:val="00A4701C"/>
    <w:rsid w:val="00A50054"/>
    <w:rsid w:val="00A506E2"/>
    <w:rsid w:val="00A50758"/>
    <w:rsid w:val="00A516EA"/>
    <w:rsid w:val="00A5193B"/>
    <w:rsid w:val="00A519F6"/>
    <w:rsid w:val="00A5250D"/>
    <w:rsid w:val="00A52F77"/>
    <w:rsid w:val="00A53202"/>
    <w:rsid w:val="00A53BB6"/>
    <w:rsid w:val="00A54412"/>
    <w:rsid w:val="00A550A4"/>
    <w:rsid w:val="00A5675A"/>
    <w:rsid w:val="00A56B56"/>
    <w:rsid w:val="00A572EA"/>
    <w:rsid w:val="00A57824"/>
    <w:rsid w:val="00A57EEA"/>
    <w:rsid w:val="00A61A86"/>
    <w:rsid w:val="00A61FFA"/>
    <w:rsid w:val="00A63168"/>
    <w:rsid w:val="00A6373E"/>
    <w:rsid w:val="00A63C5D"/>
    <w:rsid w:val="00A67FB3"/>
    <w:rsid w:val="00A7018D"/>
    <w:rsid w:val="00A707F6"/>
    <w:rsid w:val="00A71219"/>
    <w:rsid w:val="00A71C75"/>
    <w:rsid w:val="00A73329"/>
    <w:rsid w:val="00A734D9"/>
    <w:rsid w:val="00A7397F"/>
    <w:rsid w:val="00A757F9"/>
    <w:rsid w:val="00A764F7"/>
    <w:rsid w:val="00A76916"/>
    <w:rsid w:val="00A778E0"/>
    <w:rsid w:val="00A77B5C"/>
    <w:rsid w:val="00A80297"/>
    <w:rsid w:val="00A8040A"/>
    <w:rsid w:val="00A80C88"/>
    <w:rsid w:val="00A80F93"/>
    <w:rsid w:val="00A81555"/>
    <w:rsid w:val="00A8166A"/>
    <w:rsid w:val="00A8386C"/>
    <w:rsid w:val="00A83A5F"/>
    <w:rsid w:val="00A83A76"/>
    <w:rsid w:val="00A86053"/>
    <w:rsid w:val="00A861EB"/>
    <w:rsid w:val="00A87182"/>
    <w:rsid w:val="00A910D1"/>
    <w:rsid w:val="00A92C30"/>
    <w:rsid w:val="00A92E31"/>
    <w:rsid w:val="00A92E57"/>
    <w:rsid w:val="00A93C3D"/>
    <w:rsid w:val="00A940E6"/>
    <w:rsid w:val="00A94C4D"/>
    <w:rsid w:val="00A94E86"/>
    <w:rsid w:val="00A95037"/>
    <w:rsid w:val="00A95645"/>
    <w:rsid w:val="00A9740D"/>
    <w:rsid w:val="00AA2BC9"/>
    <w:rsid w:val="00AA2DFE"/>
    <w:rsid w:val="00AA3361"/>
    <w:rsid w:val="00AA3D1B"/>
    <w:rsid w:val="00AA5268"/>
    <w:rsid w:val="00AA69D0"/>
    <w:rsid w:val="00AA7C3B"/>
    <w:rsid w:val="00AB2B00"/>
    <w:rsid w:val="00AB3862"/>
    <w:rsid w:val="00AB4023"/>
    <w:rsid w:val="00AB5664"/>
    <w:rsid w:val="00AB68B9"/>
    <w:rsid w:val="00AC348C"/>
    <w:rsid w:val="00AC3770"/>
    <w:rsid w:val="00AC3BE1"/>
    <w:rsid w:val="00AC4A73"/>
    <w:rsid w:val="00AC4D21"/>
    <w:rsid w:val="00AC4EA9"/>
    <w:rsid w:val="00AC5255"/>
    <w:rsid w:val="00AC6358"/>
    <w:rsid w:val="00AC678B"/>
    <w:rsid w:val="00AC7260"/>
    <w:rsid w:val="00AC73AE"/>
    <w:rsid w:val="00AD04EC"/>
    <w:rsid w:val="00AD197E"/>
    <w:rsid w:val="00AD216D"/>
    <w:rsid w:val="00AD3C9C"/>
    <w:rsid w:val="00AD5B7B"/>
    <w:rsid w:val="00AD5FB0"/>
    <w:rsid w:val="00AD66C1"/>
    <w:rsid w:val="00AD6C1B"/>
    <w:rsid w:val="00AE162A"/>
    <w:rsid w:val="00AE1EA5"/>
    <w:rsid w:val="00AE4453"/>
    <w:rsid w:val="00AE45DC"/>
    <w:rsid w:val="00AE510A"/>
    <w:rsid w:val="00AE5B10"/>
    <w:rsid w:val="00AE6126"/>
    <w:rsid w:val="00AF2BA1"/>
    <w:rsid w:val="00AF4B09"/>
    <w:rsid w:val="00AF4CDF"/>
    <w:rsid w:val="00AF50EA"/>
    <w:rsid w:val="00AF5B06"/>
    <w:rsid w:val="00AF7300"/>
    <w:rsid w:val="00AF7B20"/>
    <w:rsid w:val="00B007FE"/>
    <w:rsid w:val="00B077AF"/>
    <w:rsid w:val="00B10998"/>
    <w:rsid w:val="00B10D8B"/>
    <w:rsid w:val="00B10E18"/>
    <w:rsid w:val="00B1138C"/>
    <w:rsid w:val="00B1229C"/>
    <w:rsid w:val="00B149E3"/>
    <w:rsid w:val="00B14AA3"/>
    <w:rsid w:val="00B156CD"/>
    <w:rsid w:val="00B159D6"/>
    <w:rsid w:val="00B15C0E"/>
    <w:rsid w:val="00B15D0F"/>
    <w:rsid w:val="00B16401"/>
    <w:rsid w:val="00B204BB"/>
    <w:rsid w:val="00B20A8E"/>
    <w:rsid w:val="00B23231"/>
    <w:rsid w:val="00B26D57"/>
    <w:rsid w:val="00B27476"/>
    <w:rsid w:val="00B27A5A"/>
    <w:rsid w:val="00B27A60"/>
    <w:rsid w:val="00B3001A"/>
    <w:rsid w:val="00B305DC"/>
    <w:rsid w:val="00B310FB"/>
    <w:rsid w:val="00B31575"/>
    <w:rsid w:val="00B31E9B"/>
    <w:rsid w:val="00B354C9"/>
    <w:rsid w:val="00B36517"/>
    <w:rsid w:val="00B37D37"/>
    <w:rsid w:val="00B4245E"/>
    <w:rsid w:val="00B42C6D"/>
    <w:rsid w:val="00B432D3"/>
    <w:rsid w:val="00B43B7C"/>
    <w:rsid w:val="00B45182"/>
    <w:rsid w:val="00B4523A"/>
    <w:rsid w:val="00B45259"/>
    <w:rsid w:val="00B45657"/>
    <w:rsid w:val="00B45E71"/>
    <w:rsid w:val="00B5096A"/>
    <w:rsid w:val="00B50DB6"/>
    <w:rsid w:val="00B51491"/>
    <w:rsid w:val="00B51A98"/>
    <w:rsid w:val="00B52721"/>
    <w:rsid w:val="00B527E1"/>
    <w:rsid w:val="00B53575"/>
    <w:rsid w:val="00B551C2"/>
    <w:rsid w:val="00B55749"/>
    <w:rsid w:val="00B56BDB"/>
    <w:rsid w:val="00B60019"/>
    <w:rsid w:val="00B60569"/>
    <w:rsid w:val="00B60644"/>
    <w:rsid w:val="00B61A8F"/>
    <w:rsid w:val="00B63975"/>
    <w:rsid w:val="00B6439F"/>
    <w:rsid w:val="00B66724"/>
    <w:rsid w:val="00B66B92"/>
    <w:rsid w:val="00B66DE8"/>
    <w:rsid w:val="00B70898"/>
    <w:rsid w:val="00B727BC"/>
    <w:rsid w:val="00B73BBE"/>
    <w:rsid w:val="00B73D5B"/>
    <w:rsid w:val="00B74A03"/>
    <w:rsid w:val="00B74C93"/>
    <w:rsid w:val="00B756E9"/>
    <w:rsid w:val="00B75B56"/>
    <w:rsid w:val="00B76E2F"/>
    <w:rsid w:val="00B808A1"/>
    <w:rsid w:val="00B817D1"/>
    <w:rsid w:val="00B82563"/>
    <w:rsid w:val="00B83054"/>
    <w:rsid w:val="00B83486"/>
    <w:rsid w:val="00B84F30"/>
    <w:rsid w:val="00B84F54"/>
    <w:rsid w:val="00B85013"/>
    <w:rsid w:val="00B850E4"/>
    <w:rsid w:val="00B85406"/>
    <w:rsid w:val="00B86179"/>
    <w:rsid w:val="00B86D85"/>
    <w:rsid w:val="00B87BFB"/>
    <w:rsid w:val="00B87D5A"/>
    <w:rsid w:val="00B91BAD"/>
    <w:rsid w:val="00B92CC8"/>
    <w:rsid w:val="00B92ECA"/>
    <w:rsid w:val="00B92F72"/>
    <w:rsid w:val="00B932B4"/>
    <w:rsid w:val="00B9393F"/>
    <w:rsid w:val="00B946AE"/>
    <w:rsid w:val="00B94B74"/>
    <w:rsid w:val="00B97AB4"/>
    <w:rsid w:val="00BA0B3C"/>
    <w:rsid w:val="00BA0D57"/>
    <w:rsid w:val="00BA15BB"/>
    <w:rsid w:val="00BA3A67"/>
    <w:rsid w:val="00BA41DE"/>
    <w:rsid w:val="00BA460E"/>
    <w:rsid w:val="00BA55C6"/>
    <w:rsid w:val="00BA590E"/>
    <w:rsid w:val="00BA6CD8"/>
    <w:rsid w:val="00BA7734"/>
    <w:rsid w:val="00BB03ED"/>
    <w:rsid w:val="00BB3172"/>
    <w:rsid w:val="00BB34A6"/>
    <w:rsid w:val="00BB3A9C"/>
    <w:rsid w:val="00BB3BEA"/>
    <w:rsid w:val="00BB3D67"/>
    <w:rsid w:val="00BB505E"/>
    <w:rsid w:val="00BB5A85"/>
    <w:rsid w:val="00BB666F"/>
    <w:rsid w:val="00BB6A27"/>
    <w:rsid w:val="00BB725D"/>
    <w:rsid w:val="00BB7994"/>
    <w:rsid w:val="00BB79A2"/>
    <w:rsid w:val="00BB7A87"/>
    <w:rsid w:val="00BC0166"/>
    <w:rsid w:val="00BC0E93"/>
    <w:rsid w:val="00BC5707"/>
    <w:rsid w:val="00BC61BE"/>
    <w:rsid w:val="00BC635B"/>
    <w:rsid w:val="00BC6443"/>
    <w:rsid w:val="00BD0894"/>
    <w:rsid w:val="00BD0FEB"/>
    <w:rsid w:val="00BD1B61"/>
    <w:rsid w:val="00BD2261"/>
    <w:rsid w:val="00BD3794"/>
    <w:rsid w:val="00BD5891"/>
    <w:rsid w:val="00BD6083"/>
    <w:rsid w:val="00BD74DF"/>
    <w:rsid w:val="00BD7675"/>
    <w:rsid w:val="00BD7E34"/>
    <w:rsid w:val="00BE025F"/>
    <w:rsid w:val="00BE03D9"/>
    <w:rsid w:val="00BE3581"/>
    <w:rsid w:val="00BE358A"/>
    <w:rsid w:val="00BE4DF4"/>
    <w:rsid w:val="00BE6D69"/>
    <w:rsid w:val="00BE71AD"/>
    <w:rsid w:val="00BF0A54"/>
    <w:rsid w:val="00BF199B"/>
    <w:rsid w:val="00BF2D2B"/>
    <w:rsid w:val="00BF3FA1"/>
    <w:rsid w:val="00BF4C67"/>
    <w:rsid w:val="00BF4CC3"/>
    <w:rsid w:val="00BF554F"/>
    <w:rsid w:val="00BF59B4"/>
    <w:rsid w:val="00C00E0F"/>
    <w:rsid w:val="00C015AB"/>
    <w:rsid w:val="00C0173B"/>
    <w:rsid w:val="00C01B64"/>
    <w:rsid w:val="00C02724"/>
    <w:rsid w:val="00C02E14"/>
    <w:rsid w:val="00C0549A"/>
    <w:rsid w:val="00C07B61"/>
    <w:rsid w:val="00C1031E"/>
    <w:rsid w:val="00C12409"/>
    <w:rsid w:val="00C12649"/>
    <w:rsid w:val="00C1350A"/>
    <w:rsid w:val="00C1378F"/>
    <w:rsid w:val="00C141DB"/>
    <w:rsid w:val="00C20E7F"/>
    <w:rsid w:val="00C2149D"/>
    <w:rsid w:val="00C228D1"/>
    <w:rsid w:val="00C245B0"/>
    <w:rsid w:val="00C24E0C"/>
    <w:rsid w:val="00C265AA"/>
    <w:rsid w:val="00C275A6"/>
    <w:rsid w:val="00C31456"/>
    <w:rsid w:val="00C328B4"/>
    <w:rsid w:val="00C328C8"/>
    <w:rsid w:val="00C349C5"/>
    <w:rsid w:val="00C349E0"/>
    <w:rsid w:val="00C35AC1"/>
    <w:rsid w:val="00C35B12"/>
    <w:rsid w:val="00C3671A"/>
    <w:rsid w:val="00C36D99"/>
    <w:rsid w:val="00C372B9"/>
    <w:rsid w:val="00C41BAC"/>
    <w:rsid w:val="00C4276F"/>
    <w:rsid w:val="00C43CFF"/>
    <w:rsid w:val="00C44696"/>
    <w:rsid w:val="00C44ACF"/>
    <w:rsid w:val="00C450F5"/>
    <w:rsid w:val="00C4592A"/>
    <w:rsid w:val="00C52F67"/>
    <w:rsid w:val="00C539B9"/>
    <w:rsid w:val="00C53C40"/>
    <w:rsid w:val="00C5440F"/>
    <w:rsid w:val="00C55318"/>
    <w:rsid w:val="00C55BB9"/>
    <w:rsid w:val="00C55CA7"/>
    <w:rsid w:val="00C55D23"/>
    <w:rsid w:val="00C57B95"/>
    <w:rsid w:val="00C6037E"/>
    <w:rsid w:val="00C60BF7"/>
    <w:rsid w:val="00C617CC"/>
    <w:rsid w:val="00C61C80"/>
    <w:rsid w:val="00C621F9"/>
    <w:rsid w:val="00C63672"/>
    <w:rsid w:val="00C63F32"/>
    <w:rsid w:val="00C664B6"/>
    <w:rsid w:val="00C66A1E"/>
    <w:rsid w:val="00C70233"/>
    <w:rsid w:val="00C70781"/>
    <w:rsid w:val="00C71211"/>
    <w:rsid w:val="00C71C40"/>
    <w:rsid w:val="00C73350"/>
    <w:rsid w:val="00C73544"/>
    <w:rsid w:val="00C736CA"/>
    <w:rsid w:val="00C74062"/>
    <w:rsid w:val="00C7440A"/>
    <w:rsid w:val="00C747AB"/>
    <w:rsid w:val="00C74BFF"/>
    <w:rsid w:val="00C7522A"/>
    <w:rsid w:val="00C76110"/>
    <w:rsid w:val="00C76B7C"/>
    <w:rsid w:val="00C7771B"/>
    <w:rsid w:val="00C80C99"/>
    <w:rsid w:val="00C81C00"/>
    <w:rsid w:val="00C81EFB"/>
    <w:rsid w:val="00C82F7C"/>
    <w:rsid w:val="00C83BF5"/>
    <w:rsid w:val="00C848D2"/>
    <w:rsid w:val="00C84E0E"/>
    <w:rsid w:val="00C860FC"/>
    <w:rsid w:val="00C90324"/>
    <w:rsid w:val="00C9045A"/>
    <w:rsid w:val="00C91000"/>
    <w:rsid w:val="00C91CA2"/>
    <w:rsid w:val="00C920D1"/>
    <w:rsid w:val="00C940E9"/>
    <w:rsid w:val="00C94231"/>
    <w:rsid w:val="00C95161"/>
    <w:rsid w:val="00C95372"/>
    <w:rsid w:val="00C95F3C"/>
    <w:rsid w:val="00C975CC"/>
    <w:rsid w:val="00CA1497"/>
    <w:rsid w:val="00CA1687"/>
    <w:rsid w:val="00CA2332"/>
    <w:rsid w:val="00CA2468"/>
    <w:rsid w:val="00CA32D9"/>
    <w:rsid w:val="00CA3735"/>
    <w:rsid w:val="00CA39A9"/>
    <w:rsid w:val="00CA40CE"/>
    <w:rsid w:val="00CA4D93"/>
    <w:rsid w:val="00CA504D"/>
    <w:rsid w:val="00CA514B"/>
    <w:rsid w:val="00CA5B5E"/>
    <w:rsid w:val="00CA606C"/>
    <w:rsid w:val="00CA628F"/>
    <w:rsid w:val="00CA6ADE"/>
    <w:rsid w:val="00CA768A"/>
    <w:rsid w:val="00CB0924"/>
    <w:rsid w:val="00CB1E93"/>
    <w:rsid w:val="00CB1F1E"/>
    <w:rsid w:val="00CB242B"/>
    <w:rsid w:val="00CB26F8"/>
    <w:rsid w:val="00CB3951"/>
    <w:rsid w:val="00CB3D29"/>
    <w:rsid w:val="00CB4BE2"/>
    <w:rsid w:val="00CB5490"/>
    <w:rsid w:val="00CB58DE"/>
    <w:rsid w:val="00CB5A9F"/>
    <w:rsid w:val="00CB5F47"/>
    <w:rsid w:val="00CB5F6E"/>
    <w:rsid w:val="00CC0728"/>
    <w:rsid w:val="00CC1AB1"/>
    <w:rsid w:val="00CC3FCC"/>
    <w:rsid w:val="00CC554D"/>
    <w:rsid w:val="00CC5878"/>
    <w:rsid w:val="00CC617E"/>
    <w:rsid w:val="00CC77B4"/>
    <w:rsid w:val="00CD0E12"/>
    <w:rsid w:val="00CD111C"/>
    <w:rsid w:val="00CD1310"/>
    <w:rsid w:val="00CD142D"/>
    <w:rsid w:val="00CD1797"/>
    <w:rsid w:val="00CD23A1"/>
    <w:rsid w:val="00CD42E0"/>
    <w:rsid w:val="00CD4E74"/>
    <w:rsid w:val="00CD4F4C"/>
    <w:rsid w:val="00CD5504"/>
    <w:rsid w:val="00CD74F5"/>
    <w:rsid w:val="00CE00C3"/>
    <w:rsid w:val="00CE05C2"/>
    <w:rsid w:val="00CE0F87"/>
    <w:rsid w:val="00CE1BBF"/>
    <w:rsid w:val="00CE273A"/>
    <w:rsid w:val="00CE37D2"/>
    <w:rsid w:val="00CE3ABE"/>
    <w:rsid w:val="00CE44C3"/>
    <w:rsid w:val="00CE5EF5"/>
    <w:rsid w:val="00CE5EFB"/>
    <w:rsid w:val="00CE730C"/>
    <w:rsid w:val="00CF39D5"/>
    <w:rsid w:val="00CF47BE"/>
    <w:rsid w:val="00CF4EEC"/>
    <w:rsid w:val="00CF78EC"/>
    <w:rsid w:val="00D01242"/>
    <w:rsid w:val="00D02B6F"/>
    <w:rsid w:val="00D0359C"/>
    <w:rsid w:val="00D035B8"/>
    <w:rsid w:val="00D05750"/>
    <w:rsid w:val="00D06821"/>
    <w:rsid w:val="00D07E6D"/>
    <w:rsid w:val="00D113AC"/>
    <w:rsid w:val="00D13C57"/>
    <w:rsid w:val="00D13D87"/>
    <w:rsid w:val="00D15897"/>
    <w:rsid w:val="00D158DF"/>
    <w:rsid w:val="00D1640D"/>
    <w:rsid w:val="00D172CA"/>
    <w:rsid w:val="00D213DF"/>
    <w:rsid w:val="00D21FA9"/>
    <w:rsid w:val="00D22057"/>
    <w:rsid w:val="00D265F5"/>
    <w:rsid w:val="00D26F62"/>
    <w:rsid w:val="00D2791E"/>
    <w:rsid w:val="00D31BC8"/>
    <w:rsid w:val="00D31D48"/>
    <w:rsid w:val="00D3302B"/>
    <w:rsid w:val="00D33C08"/>
    <w:rsid w:val="00D34392"/>
    <w:rsid w:val="00D35282"/>
    <w:rsid w:val="00D3553D"/>
    <w:rsid w:val="00D36341"/>
    <w:rsid w:val="00D4008C"/>
    <w:rsid w:val="00D41858"/>
    <w:rsid w:val="00D426DA"/>
    <w:rsid w:val="00D4279D"/>
    <w:rsid w:val="00D436D3"/>
    <w:rsid w:val="00D43C89"/>
    <w:rsid w:val="00D43E77"/>
    <w:rsid w:val="00D44945"/>
    <w:rsid w:val="00D4543A"/>
    <w:rsid w:val="00D45C6C"/>
    <w:rsid w:val="00D46E3B"/>
    <w:rsid w:val="00D4760E"/>
    <w:rsid w:val="00D503C5"/>
    <w:rsid w:val="00D51169"/>
    <w:rsid w:val="00D52410"/>
    <w:rsid w:val="00D524E9"/>
    <w:rsid w:val="00D5301C"/>
    <w:rsid w:val="00D53FDE"/>
    <w:rsid w:val="00D540BD"/>
    <w:rsid w:val="00D55C59"/>
    <w:rsid w:val="00D578D0"/>
    <w:rsid w:val="00D60F69"/>
    <w:rsid w:val="00D622E7"/>
    <w:rsid w:val="00D62731"/>
    <w:rsid w:val="00D62B95"/>
    <w:rsid w:val="00D638A1"/>
    <w:rsid w:val="00D647A4"/>
    <w:rsid w:val="00D65B10"/>
    <w:rsid w:val="00D65D99"/>
    <w:rsid w:val="00D663DF"/>
    <w:rsid w:val="00D67A70"/>
    <w:rsid w:val="00D67F39"/>
    <w:rsid w:val="00D70D46"/>
    <w:rsid w:val="00D7145B"/>
    <w:rsid w:val="00D71C87"/>
    <w:rsid w:val="00D71F60"/>
    <w:rsid w:val="00D73530"/>
    <w:rsid w:val="00D73B53"/>
    <w:rsid w:val="00D73DAF"/>
    <w:rsid w:val="00D74F1E"/>
    <w:rsid w:val="00D75D02"/>
    <w:rsid w:val="00D76A4C"/>
    <w:rsid w:val="00D77DBB"/>
    <w:rsid w:val="00D8281D"/>
    <w:rsid w:val="00D82DC2"/>
    <w:rsid w:val="00D83301"/>
    <w:rsid w:val="00D91984"/>
    <w:rsid w:val="00D919D3"/>
    <w:rsid w:val="00D91DB4"/>
    <w:rsid w:val="00D92BC9"/>
    <w:rsid w:val="00D931B6"/>
    <w:rsid w:val="00D93FD5"/>
    <w:rsid w:val="00D94B36"/>
    <w:rsid w:val="00D95C57"/>
    <w:rsid w:val="00D95CAB"/>
    <w:rsid w:val="00D97F75"/>
    <w:rsid w:val="00DA0494"/>
    <w:rsid w:val="00DA11B4"/>
    <w:rsid w:val="00DA180C"/>
    <w:rsid w:val="00DA2309"/>
    <w:rsid w:val="00DA285E"/>
    <w:rsid w:val="00DA440B"/>
    <w:rsid w:val="00DA458D"/>
    <w:rsid w:val="00DA6475"/>
    <w:rsid w:val="00DA7915"/>
    <w:rsid w:val="00DB2A77"/>
    <w:rsid w:val="00DB4721"/>
    <w:rsid w:val="00DB48B0"/>
    <w:rsid w:val="00DB5615"/>
    <w:rsid w:val="00DB7386"/>
    <w:rsid w:val="00DC311E"/>
    <w:rsid w:val="00DC44DD"/>
    <w:rsid w:val="00DC47F2"/>
    <w:rsid w:val="00DC73F6"/>
    <w:rsid w:val="00DC74FE"/>
    <w:rsid w:val="00DC77DD"/>
    <w:rsid w:val="00DC7CBB"/>
    <w:rsid w:val="00DC7CF8"/>
    <w:rsid w:val="00DD0A55"/>
    <w:rsid w:val="00DD2464"/>
    <w:rsid w:val="00DD2778"/>
    <w:rsid w:val="00DD2C60"/>
    <w:rsid w:val="00DD3DC9"/>
    <w:rsid w:val="00DD5243"/>
    <w:rsid w:val="00DD5B62"/>
    <w:rsid w:val="00DE293F"/>
    <w:rsid w:val="00DE2F23"/>
    <w:rsid w:val="00DE3948"/>
    <w:rsid w:val="00DE39F2"/>
    <w:rsid w:val="00DE3C9B"/>
    <w:rsid w:val="00DE6448"/>
    <w:rsid w:val="00DF0737"/>
    <w:rsid w:val="00DF154D"/>
    <w:rsid w:val="00DF23E9"/>
    <w:rsid w:val="00DF45F7"/>
    <w:rsid w:val="00DF7E9B"/>
    <w:rsid w:val="00E00AC1"/>
    <w:rsid w:val="00E02556"/>
    <w:rsid w:val="00E03ECE"/>
    <w:rsid w:val="00E03F5B"/>
    <w:rsid w:val="00E06BE7"/>
    <w:rsid w:val="00E06C28"/>
    <w:rsid w:val="00E12690"/>
    <w:rsid w:val="00E1336D"/>
    <w:rsid w:val="00E14CF6"/>
    <w:rsid w:val="00E14F99"/>
    <w:rsid w:val="00E17EDA"/>
    <w:rsid w:val="00E214C6"/>
    <w:rsid w:val="00E21A3D"/>
    <w:rsid w:val="00E21D93"/>
    <w:rsid w:val="00E225D3"/>
    <w:rsid w:val="00E22CD5"/>
    <w:rsid w:val="00E2328F"/>
    <w:rsid w:val="00E239A1"/>
    <w:rsid w:val="00E24606"/>
    <w:rsid w:val="00E2563A"/>
    <w:rsid w:val="00E25E6E"/>
    <w:rsid w:val="00E2686B"/>
    <w:rsid w:val="00E26E58"/>
    <w:rsid w:val="00E27153"/>
    <w:rsid w:val="00E2732B"/>
    <w:rsid w:val="00E27CBE"/>
    <w:rsid w:val="00E30E94"/>
    <w:rsid w:val="00E34798"/>
    <w:rsid w:val="00E361BC"/>
    <w:rsid w:val="00E40CFC"/>
    <w:rsid w:val="00E40FFE"/>
    <w:rsid w:val="00E4105C"/>
    <w:rsid w:val="00E41320"/>
    <w:rsid w:val="00E42889"/>
    <w:rsid w:val="00E42A9C"/>
    <w:rsid w:val="00E43290"/>
    <w:rsid w:val="00E43C53"/>
    <w:rsid w:val="00E442A7"/>
    <w:rsid w:val="00E46B3D"/>
    <w:rsid w:val="00E46B3F"/>
    <w:rsid w:val="00E46F9E"/>
    <w:rsid w:val="00E4790D"/>
    <w:rsid w:val="00E50332"/>
    <w:rsid w:val="00E508E6"/>
    <w:rsid w:val="00E524D5"/>
    <w:rsid w:val="00E53733"/>
    <w:rsid w:val="00E540E4"/>
    <w:rsid w:val="00E55057"/>
    <w:rsid w:val="00E5779F"/>
    <w:rsid w:val="00E60783"/>
    <w:rsid w:val="00E61280"/>
    <w:rsid w:val="00E61546"/>
    <w:rsid w:val="00E61BF5"/>
    <w:rsid w:val="00E62B45"/>
    <w:rsid w:val="00E62D1C"/>
    <w:rsid w:val="00E62E29"/>
    <w:rsid w:val="00E63CBF"/>
    <w:rsid w:val="00E642E7"/>
    <w:rsid w:val="00E66A09"/>
    <w:rsid w:val="00E6738B"/>
    <w:rsid w:val="00E678F5"/>
    <w:rsid w:val="00E67DE6"/>
    <w:rsid w:val="00E67EC0"/>
    <w:rsid w:val="00E70B1C"/>
    <w:rsid w:val="00E719D1"/>
    <w:rsid w:val="00E71DBE"/>
    <w:rsid w:val="00E720EB"/>
    <w:rsid w:val="00E76C42"/>
    <w:rsid w:val="00E81921"/>
    <w:rsid w:val="00E822BC"/>
    <w:rsid w:val="00E838B6"/>
    <w:rsid w:val="00E83D0C"/>
    <w:rsid w:val="00E86295"/>
    <w:rsid w:val="00E871F4"/>
    <w:rsid w:val="00E902E0"/>
    <w:rsid w:val="00E9175C"/>
    <w:rsid w:val="00E91796"/>
    <w:rsid w:val="00E91B95"/>
    <w:rsid w:val="00E93E12"/>
    <w:rsid w:val="00E95CFC"/>
    <w:rsid w:val="00E96EBB"/>
    <w:rsid w:val="00E974F7"/>
    <w:rsid w:val="00E979D7"/>
    <w:rsid w:val="00EA16CA"/>
    <w:rsid w:val="00EA2D6C"/>
    <w:rsid w:val="00EA33F9"/>
    <w:rsid w:val="00EA7E76"/>
    <w:rsid w:val="00EB0046"/>
    <w:rsid w:val="00EB0229"/>
    <w:rsid w:val="00EB19B9"/>
    <w:rsid w:val="00EB1CD8"/>
    <w:rsid w:val="00EB22B1"/>
    <w:rsid w:val="00EB52F8"/>
    <w:rsid w:val="00EB6E53"/>
    <w:rsid w:val="00EB717F"/>
    <w:rsid w:val="00EB7228"/>
    <w:rsid w:val="00EC00CE"/>
    <w:rsid w:val="00EC045C"/>
    <w:rsid w:val="00EC0AD4"/>
    <w:rsid w:val="00EC0E1A"/>
    <w:rsid w:val="00EC1795"/>
    <w:rsid w:val="00EC1972"/>
    <w:rsid w:val="00EC347D"/>
    <w:rsid w:val="00EC38EF"/>
    <w:rsid w:val="00EC3E57"/>
    <w:rsid w:val="00EC45E3"/>
    <w:rsid w:val="00EC56C2"/>
    <w:rsid w:val="00EC6C03"/>
    <w:rsid w:val="00ED0CBF"/>
    <w:rsid w:val="00ED0D9D"/>
    <w:rsid w:val="00ED2524"/>
    <w:rsid w:val="00ED318C"/>
    <w:rsid w:val="00ED3527"/>
    <w:rsid w:val="00ED3D4F"/>
    <w:rsid w:val="00ED4243"/>
    <w:rsid w:val="00ED4D52"/>
    <w:rsid w:val="00ED5400"/>
    <w:rsid w:val="00ED5971"/>
    <w:rsid w:val="00ED5F0D"/>
    <w:rsid w:val="00ED6ED8"/>
    <w:rsid w:val="00EE086A"/>
    <w:rsid w:val="00EE1CD5"/>
    <w:rsid w:val="00EE20D3"/>
    <w:rsid w:val="00EE220A"/>
    <w:rsid w:val="00EE4B8B"/>
    <w:rsid w:val="00EE51F1"/>
    <w:rsid w:val="00EE59A2"/>
    <w:rsid w:val="00EE6371"/>
    <w:rsid w:val="00EE6771"/>
    <w:rsid w:val="00EE6848"/>
    <w:rsid w:val="00EE69F5"/>
    <w:rsid w:val="00EE7A0D"/>
    <w:rsid w:val="00EE7A64"/>
    <w:rsid w:val="00EE7FC7"/>
    <w:rsid w:val="00EF10F4"/>
    <w:rsid w:val="00EF12D2"/>
    <w:rsid w:val="00EF1C74"/>
    <w:rsid w:val="00EF1F94"/>
    <w:rsid w:val="00EF228E"/>
    <w:rsid w:val="00EF2766"/>
    <w:rsid w:val="00EF2851"/>
    <w:rsid w:val="00EF3931"/>
    <w:rsid w:val="00EF3FF8"/>
    <w:rsid w:val="00EF455F"/>
    <w:rsid w:val="00EF49C0"/>
    <w:rsid w:val="00EF766A"/>
    <w:rsid w:val="00F00AE3"/>
    <w:rsid w:val="00F02B72"/>
    <w:rsid w:val="00F02F1F"/>
    <w:rsid w:val="00F02F9F"/>
    <w:rsid w:val="00F06B29"/>
    <w:rsid w:val="00F06E8C"/>
    <w:rsid w:val="00F078C3"/>
    <w:rsid w:val="00F11850"/>
    <w:rsid w:val="00F11D2E"/>
    <w:rsid w:val="00F11D51"/>
    <w:rsid w:val="00F122FD"/>
    <w:rsid w:val="00F13098"/>
    <w:rsid w:val="00F144D7"/>
    <w:rsid w:val="00F16558"/>
    <w:rsid w:val="00F22C58"/>
    <w:rsid w:val="00F22CF7"/>
    <w:rsid w:val="00F24FCF"/>
    <w:rsid w:val="00F2531D"/>
    <w:rsid w:val="00F2545D"/>
    <w:rsid w:val="00F25C41"/>
    <w:rsid w:val="00F301F1"/>
    <w:rsid w:val="00F313E6"/>
    <w:rsid w:val="00F348DC"/>
    <w:rsid w:val="00F34BC6"/>
    <w:rsid w:val="00F356B3"/>
    <w:rsid w:val="00F3620D"/>
    <w:rsid w:val="00F369A9"/>
    <w:rsid w:val="00F40B36"/>
    <w:rsid w:val="00F421E2"/>
    <w:rsid w:val="00F42F34"/>
    <w:rsid w:val="00F43B20"/>
    <w:rsid w:val="00F44350"/>
    <w:rsid w:val="00F4514B"/>
    <w:rsid w:val="00F4553C"/>
    <w:rsid w:val="00F460DE"/>
    <w:rsid w:val="00F50291"/>
    <w:rsid w:val="00F5036C"/>
    <w:rsid w:val="00F5066C"/>
    <w:rsid w:val="00F54DC2"/>
    <w:rsid w:val="00F55433"/>
    <w:rsid w:val="00F55692"/>
    <w:rsid w:val="00F556A3"/>
    <w:rsid w:val="00F55998"/>
    <w:rsid w:val="00F55DA3"/>
    <w:rsid w:val="00F5617A"/>
    <w:rsid w:val="00F5659D"/>
    <w:rsid w:val="00F570B8"/>
    <w:rsid w:val="00F5721E"/>
    <w:rsid w:val="00F61FA1"/>
    <w:rsid w:val="00F6309C"/>
    <w:rsid w:val="00F63949"/>
    <w:rsid w:val="00F6642B"/>
    <w:rsid w:val="00F66D15"/>
    <w:rsid w:val="00F70352"/>
    <w:rsid w:val="00F71694"/>
    <w:rsid w:val="00F71861"/>
    <w:rsid w:val="00F73772"/>
    <w:rsid w:val="00F766C6"/>
    <w:rsid w:val="00F76DA7"/>
    <w:rsid w:val="00F77670"/>
    <w:rsid w:val="00F77891"/>
    <w:rsid w:val="00F77A0E"/>
    <w:rsid w:val="00F804DC"/>
    <w:rsid w:val="00F82D88"/>
    <w:rsid w:val="00F8408D"/>
    <w:rsid w:val="00F84A71"/>
    <w:rsid w:val="00F8553A"/>
    <w:rsid w:val="00F85EDE"/>
    <w:rsid w:val="00F85F62"/>
    <w:rsid w:val="00F867BA"/>
    <w:rsid w:val="00F90BC7"/>
    <w:rsid w:val="00F911D7"/>
    <w:rsid w:val="00F9198C"/>
    <w:rsid w:val="00F92264"/>
    <w:rsid w:val="00F92E97"/>
    <w:rsid w:val="00F932B8"/>
    <w:rsid w:val="00F93CB0"/>
    <w:rsid w:val="00F94CDD"/>
    <w:rsid w:val="00F96BA9"/>
    <w:rsid w:val="00F96EF0"/>
    <w:rsid w:val="00F96FBE"/>
    <w:rsid w:val="00F973CA"/>
    <w:rsid w:val="00F974CC"/>
    <w:rsid w:val="00F977C9"/>
    <w:rsid w:val="00FA04D3"/>
    <w:rsid w:val="00FA0A89"/>
    <w:rsid w:val="00FA2093"/>
    <w:rsid w:val="00FA3EB9"/>
    <w:rsid w:val="00FA4718"/>
    <w:rsid w:val="00FA49B6"/>
    <w:rsid w:val="00FA4DC5"/>
    <w:rsid w:val="00FA4DC9"/>
    <w:rsid w:val="00FA5233"/>
    <w:rsid w:val="00FA5CA2"/>
    <w:rsid w:val="00FA6C03"/>
    <w:rsid w:val="00FA7818"/>
    <w:rsid w:val="00FB1DC2"/>
    <w:rsid w:val="00FB1E9C"/>
    <w:rsid w:val="00FB4CA3"/>
    <w:rsid w:val="00FB6586"/>
    <w:rsid w:val="00FB685C"/>
    <w:rsid w:val="00FB75DE"/>
    <w:rsid w:val="00FB7704"/>
    <w:rsid w:val="00FC0C6E"/>
    <w:rsid w:val="00FC0D68"/>
    <w:rsid w:val="00FC204D"/>
    <w:rsid w:val="00FC22A2"/>
    <w:rsid w:val="00FC4098"/>
    <w:rsid w:val="00FC425F"/>
    <w:rsid w:val="00FC4AE1"/>
    <w:rsid w:val="00FC4F40"/>
    <w:rsid w:val="00FC603A"/>
    <w:rsid w:val="00FC6715"/>
    <w:rsid w:val="00FC6799"/>
    <w:rsid w:val="00FC717F"/>
    <w:rsid w:val="00FC7609"/>
    <w:rsid w:val="00FC7DFD"/>
    <w:rsid w:val="00FD06F0"/>
    <w:rsid w:val="00FD0B31"/>
    <w:rsid w:val="00FD0B44"/>
    <w:rsid w:val="00FD3FFD"/>
    <w:rsid w:val="00FD5B9C"/>
    <w:rsid w:val="00FD6C06"/>
    <w:rsid w:val="00FD6E36"/>
    <w:rsid w:val="00FD7A9D"/>
    <w:rsid w:val="00FD7FB3"/>
    <w:rsid w:val="00FE019A"/>
    <w:rsid w:val="00FE03B5"/>
    <w:rsid w:val="00FE08D8"/>
    <w:rsid w:val="00FE0C40"/>
    <w:rsid w:val="00FE1054"/>
    <w:rsid w:val="00FE2C98"/>
    <w:rsid w:val="00FE4E5F"/>
    <w:rsid w:val="00FE57C4"/>
    <w:rsid w:val="00FE65D0"/>
    <w:rsid w:val="00FE715D"/>
    <w:rsid w:val="00FE7528"/>
    <w:rsid w:val="00FE772E"/>
    <w:rsid w:val="00FF04AE"/>
    <w:rsid w:val="00FF1EF8"/>
    <w:rsid w:val="00FF38C9"/>
    <w:rsid w:val="00FF4C81"/>
    <w:rsid w:val="00FF4D76"/>
    <w:rsid w:val="00FF5A27"/>
    <w:rsid w:val="00FF6274"/>
    <w:rsid w:val="00FF694A"/>
    <w:rsid w:val="00FF6E50"/>
    <w:rsid w:val="00FF7D37"/>
    <w:rsid w:val="106C6ABE"/>
    <w:rsid w:val="13871AE0"/>
    <w:rsid w:val="1B7E29C9"/>
    <w:rsid w:val="1BDC4DB8"/>
    <w:rsid w:val="1EF59C19"/>
    <w:rsid w:val="20CF72FD"/>
    <w:rsid w:val="295369BF"/>
    <w:rsid w:val="3D4710AA"/>
    <w:rsid w:val="4247B220"/>
    <w:rsid w:val="43DC9215"/>
    <w:rsid w:val="44218904"/>
    <w:rsid w:val="4DB63359"/>
    <w:rsid w:val="4F900A3D"/>
    <w:rsid w:val="52821C98"/>
    <w:rsid w:val="5577244B"/>
    <w:rsid w:val="581400FF"/>
    <w:rsid w:val="6D1A54B6"/>
    <w:rsid w:val="6F83DAF4"/>
    <w:rsid w:val="731E5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00883"/>
  <w15:docId w15:val="{3FAF79E0-7FA4-4240-9743-BF2629A9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9470AA"/>
    <w:rPr>
      <w:color w:val="605E5C"/>
      <w:shd w:val="clear" w:color="auto" w:fill="E1DFDD"/>
    </w:rPr>
  </w:style>
  <w:style w:type="paragraph" w:customStyle="1" w:styleId="paragraph">
    <w:name w:val="paragraph"/>
    <w:basedOn w:val="Normal"/>
    <w:rsid w:val="00B94B74"/>
    <w:pPr>
      <w:widowControl/>
      <w:spacing w:before="100" w:beforeAutospacing="1" w:after="100" w:afterAutospacing="1" w:line="240" w:lineRule="auto"/>
    </w:pPr>
    <w:rPr>
      <w:sz w:val="24"/>
      <w:szCs w:val="24"/>
      <w:lang w:val="en-GB" w:eastAsia="en-GB"/>
    </w:rPr>
  </w:style>
  <w:style w:type="character" w:customStyle="1" w:styleId="normaltextrun">
    <w:name w:val="normaltextrun"/>
    <w:basedOn w:val="DefaultParagraphFont"/>
    <w:rsid w:val="00B94B74"/>
  </w:style>
  <w:style w:type="character" w:customStyle="1" w:styleId="eop">
    <w:name w:val="eop"/>
    <w:basedOn w:val="DefaultParagraphFont"/>
    <w:rsid w:val="00B94B74"/>
  </w:style>
  <w:style w:type="character" w:styleId="CommentReference">
    <w:name w:val="annotation reference"/>
    <w:basedOn w:val="DefaultParagraphFont"/>
    <w:uiPriority w:val="99"/>
    <w:semiHidden/>
    <w:unhideWhenUsed/>
    <w:rsid w:val="007A4F70"/>
    <w:rPr>
      <w:sz w:val="16"/>
      <w:szCs w:val="16"/>
    </w:rPr>
  </w:style>
  <w:style w:type="paragraph" w:styleId="CommentText">
    <w:name w:val="annotation text"/>
    <w:basedOn w:val="Normal"/>
    <w:link w:val="CommentTextChar"/>
    <w:uiPriority w:val="99"/>
    <w:unhideWhenUsed/>
    <w:rsid w:val="007A4F70"/>
    <w:pPr>
      <w:spacing w:line="240" w:lineRule="auto"/>
    </w:pPr>
  </w:style>
  <w:style w:type="character" w:customStyle="1" w:styleId="CommentTextChar">
    <w:name w:val="Comment Text Char"/>
    <w:basedOn w:val="DefaultParagraphFont"/>
    <w:link w:val="CommentText"/>
    <w:uiPriority w:val="99"/>
    <w:rsid w:val="007A4F70"/>
  </w:style>
  <w:style w:type="paragraph" w:styleId="CommentSubject">
    <w:name w:val="annotation subject"/>
    <w:basedOn w:val="CommentText"/>
    <w:next w:val="CommentText"/>
    <w:link w:val="CommentSubjectChar"/>
    <w:uiPriority w:val="99"/>
    <w:semiHidden/>
    <w:unhideWhenUsed/>
    <w:rsid w:val="007A4F70"/>
    <w:rPr>
      <w:b/>
      <w:bCs/>
    </w:rPr>
  </w:style>
  <w:style w:type="character" w:customStyle="1" w:styleId="CommentSubjectChar">
    <w:name w:val="Comment Subject Char"/>
    <w:basedOn w:val="CommentTextChar"/>
    <w:link w:val="CommentSubject"/>
    <w:uiPriority w:val="99"/>
    <w:semiHidden/>
    <w:rsid w:val="007A4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37562">
      <w:bodyDiv w:val="1"/>
      <w:marLeft w:val="0"/>
      <w:marRight w:val="0"/>
      <w:marTop w:val="0"/>
      <w:marBottom w:val="0"/>
      <w:divBdr>
        <w:top w:val="none" w:sz="0" w:space="0" w:color="auto"/>
        <w:left w:val="none" w:sz="0" w:space="0" w:color="auto"/>
        <w:bottom w:val="none" w:sz="0" w:space="0" w:color="auto"/>
        <w:right w:val="none" w:sz="0" w:space="0" w:color="auto"/>
      </w:divBdr>
      <w:divsChild>
        <w:div w:id="82067803">
          <w:marLeft w:val="0"/>
          <w:marRight w:val="0"/>
          <w:marTop w:val="0"/>
          <w:marBottom w:val="0"/>
          <w:divBdr>
            <w:top w:val="none" w:sz="0" w:space="0" w:color="auto"/>
            <w:left w:val="none" w:sz="0" w:space="0" w:color="auto"/>
            <w:bottom w:val="none" w:sz="0" w:space="0" w:color="auto"/>
            <w:right w:val="none" w:sz="0" w:space="0" w:color="auto"/>
          </w:divBdr>
          <w:divsChild>
            <w:div w:id="475801658">
              <w:marLeft w:val="0"/>
              <w:marRight w:val="0"/>
              <w:marTop w:val="0"/>
              <w:marBottom w:val="0"/>
              <w:divBdr>
                <w:top w:val="none" w:sz="0" w:space="0" w:color="auto"/>
                <w:left w:val="none" w:sz="0" w:space="0" w:color="auto"/>
                <w:bottom w:val="none" w:sz="0" w:space="0" w:color="auto"/>
                <w:right w:val="none" w:sz="0" w:space="0" w:color="auto"/>
              </w:divBdr>
            </w:div>
            <w:div w:id="1129400167">
              <w:marLeft w:val="0"/>
              <w:marRight w:val="0"/>
              <w:marTop w:val="0"/>
              <w:marBottom w:val="0"/>
              <w:divBdr>
                <w:top w:val="none" w:sz="0" w:space="0" w:color="auto"/>
                <w:left w:val="none" w:sz="0" w:space="0" w:color="auto"/>
                <w:bottom w:val="none" w:sz="0" w:space="0" w:color="auto"/>
                <w:right w:val="none" w:sz="0" w:space="0" w:color="auto"/>
              </w:divBdr>
            </w:div>
            <w:div w:id="1468427718">
              <w:marLeft w:val="0"/>
              <w:marRight w:val="0"/>
              <w:marTop w:val="0"/>
              <w:marBottom w:val="0"/>
              <w:divBdr>
                <w:top w:val="none" w:sz="0" w:space="0" w:color="auto"/>
                <w:left w:val="none" w:sz="0" w:space="0" w:color="auto"/>
                <w:bottom w:val="none" w:sz="0" w:space="0" w:color="auto"/>
                <w:right w:val="none" w:sz="0" w:space="0" w:color="auto"/>
              </w:divBdr>
            </w:div>
            <w:div w:id="1804955632">
              <w:marLeft w:val="0"/>
              <w:marRight w:val="0"/>
              <w:marTop w:val="0"/>
              <w:marBottom w:val="0"/>
              <w:divBdr>
                <w:top w:val="none" w:sz="0" w:space="0" w:color="auto"/>
                <w:left w:val="none" w:sz="0" w:space="0" w:color="auto"/>
                <w:bottom w:val="none" w:sz="0" w:space="0" w:color="auto"/>
                <w:right w:val="none" w:sz="0" w:space="0" w:color="auto"/>
              </w:divBdr>
            </w:div>
            <w:div w:id="1997568205">
              <w:marLeft w:val="0"/>
              <w:marRight w:val="0"/>
              <w:marTop w:val="0"/>
              <w:marBottom w:val="0"/>
              <w:divBdr>
                <w:top w:val="none" w:sz="0" w:space="0" w:color="auto"/>
                <w:left w:val="none" w:sz="0" w:space="0" w:color="auto"/>
                <w:bottom w:val="none" w:sz="0" w:space="0" w:color="auto"/>
                <w:right w:val="none" w:sz="0" w:space="0" w:color="auto"/>
              </w:divBdr>
            </w:div>
            <w:div w:id="2057657911">
              <w:marLeft w:val="0"/>
              <w:marRight w:val="0"/>
              <w:marTop w:val="0"/>
              <w:marBottom w:val="0"/>
              <w:divBdr>
                <w:top w:val="none" w:sz="0" w:space="0" w:color="auto"/>
                <w:left w:val="none" w:sz="0" w:space="0" w:color="auto"/>
                <w:bottom w:val="none" w:sz="0" w:space="0" w:color="auto"/>
                <w:right w:val="none" w:sz="0" w:space="0" w:color="auto"/>
              </w:divBdr>
            </w:div>
            <w:div w:id="2123956363">
              <w:marLeft w:val="0"/>
              <w:marRight w:val="0"/>
              <w:marTop w:val="0"/>
              <w:marBottom w:val="0"/>
              <w:divBdr>
                <w:top w:val="none" w:sz="0" w:space="0" w:color="auto"/>
                <w:left w:val="none" w:sz="0" w:space="0" w:color="auto"/>
                <w:bottom w:val="none" w:sz="0" w:space="0" w:color="auto"/>
                <w:right w:val="none" w:sz="0" w:space="0" w:color="auto"/>
              </w:divBdr>
            </w:div>
          </w:divsChild>
        </w:div>
        <w:div w:id="93475240">
          <w:marLeft w:val="0"/>
          <w:marRight w:val="0"/>
          <w:marTop w:val="0"/>
          <w:marBottom w:val="0"/>
          <w:divBdr>
            <w:top w:val="none" w:sz="0" w:space="0" w:color="auto"/>
            <w:left w:val="none" w:sz="0" w:space="0" w:color="auto"/>
            <w:bottom w:val="none" w:sz="0" w:space="0" w:color="auto"/>
            <w:right w:val="none" w:sz="0" w:space="0" w:color="auto"/>
          </w:divBdr>
          <w:divsChild>
            <w:div w:id="1008485487">
              <w:marLeft w:val="0"/>
              <w:marRight w:val="0"/>
              <w:marTop w:val="0"/>
              <w:marBottom w:val="0"/>
              <w:divBdr>
                <w:top w:val="none" w:sz="0" w:space="0" w:color="auto"/>
                <w:left w:val="none" w:sz="0" w:space="0" w:color="auto"/>
                <w:bottom w:val="none" w:sz="0" w:space="0" w:color="auto"/>
                <w:right w:val="none" w:sz="0" w:space="0" w:color="auto"/>
              </w:divBdr>
            </w:div>
          </w:divsChild>
        </w:div>
        <w:div w:id="139420159">
          <w:marLeft w:val="0"/>
          <w:marRight w:val="0"/>
          <w:marTop w:val="0"/>
          <w:marBottom w:val="0"/>
          <w:divBdr>
            <w:top w:val="none" w:sz="0" w:space="0" w:color="auto"/>
            <w:left w:val="none" w:sz="0" w:space="0" w:color="auto"/>
            <w:bottom w:val="none" w:sz="0" w:space="0" w:color="auto"/>
            <w:right w:val="none" w:sz="0" w:space="0" w:color="auto"/>
          </w:divBdr>
          <w:divsChild>
            <w:div w:id="1431584272">
              <w:marLeft w:val="0"/>
              <w:marRight w:val="0"/>
              <w:marTop w:val="0"/>
              <w:marBottom w:val="0"/>
              <w:divBdr>
                <w:top w:val="none" w:sz="0" w:space="0" w:color="auto"/>
                <w:left w:val="none" w:sz="0" w:space="0" w:color="auto"/>
                <w:bottom w:val="none" w:sz="0" w:space="0" w:color="auto"/>
                <w:right w:val="none" w:sz="0" w:space="0" w:color="auto"/>
              </w:divBdr>
            </w:div>
          </w:divsChild>
        </w:div>
        <w:div w:id="153179818">
          <w:marLeft w:val="0"/>
          <w:marRight w:val="0"/>
          <w:marTop w:val="0"/>
          <w:marBottom w:val="0"/>
          <w:divBdr>
            <w:top w:val="none" w:sz="0" w:space="0" w:color="auto"/>
            <w:left w:val="none" w:sz="0" w:space="0" w:color="auto"/>
            <w:bottom w:val="none" w:sz="0" w:space="0" w:color="auto"/>
            <w:right w:val="none" w:sz="0" w:space="0" w:color="auto"/>
          </w:divBdr>
          <w:divsChild>
            <w:div w:id="507256487">
              <w:marLeft w:val="0"/>
              <w:marRight w:val="0"/>
              <w:marTop w:val="0"/>
              <w:marBottom w:val="0"/>
              <w:divBdr>
                <w:top w:val="none" w:sz="0" w:space="0" w:color="auto"/>
                <w:left w:val="none" w:sz="0" w:space="0" w:color="auto"/>
                <w:bottom w:val="none" w:sz="0" w:space="0" w:color="auto"/>
                <w:right w:val="none" w:sz="0" w:space="0" w:color="auto"/>
              </w:divBdr>
            </w:div>
          </w:divsChild>
        </w:div>
        <w:div w:id="198518820">
          <w:marLeft w:val="0"/>
          <w:marRight w:val="0"/>
          <w:marTop w:val="0"/>
          <w:marBottom w:val="0"/>
          <w:divBdr>
            <w:top w:val="none" w:sz="0" w:space="0" w:color="auto"/>
            <w:left w:val="none" w:sz="0" w:space="0" w:color="auto"/>
            <w:bottom w:val="none" w:sz="0" w:space="0" w:color="auto"/>
            <w:right w:val="none" w:sz="0" w:space="0" w:color="auto"/>
          </w:divBdr>
          <w:divsChild>
            <w:div w:id="1794403039">
              <w:marLeft w:val="0"/>
              <w:marRight w:val="0"/>
              <w:marTop w:val="0"/>
              <w:marBottom w:val="0"/>
              <w:divBdr>
                <w:top w:val="none" w:sz="0" w:space="0" w:color="auto"/>
                <w:left w:val="none" w:sz="0" w:space="0" w:color="auto"/>
                <w:bottom w:val="none" w:sz="0" w:space="0" w:color="auto"/>
                <w:right w:val="none" w:sz="0" w:space="0" w:color="auto"/>
              </w:divBdr>
            </w:div>
          </w:divsChild>
        </w:div>
        <w:div w:id="645283717">
          <w:marLeft w:val="0"/>
          <w:marRight w:val="0"/>
          <w:marTop w:val="0"/>
          <w:marBottom w:val="0"/>
          <w:divBdr>
            <w:top w:val="none" w:sz="0" w:space="0" w:color="auto"/>
            <w:left w:val="none" w:sz="0" w:space="0" w:color="auto"/>
            <w:bottom w:val="none" w:sz="0" w:space="0" w:color="auto"/>
            <w:right w:val="none" w:sz="0" w:space="0" w:color="auto"/>
          </w:divBdr>
          <w:divsChild>
            <w:div w:id="1842504518">
              <w:marLeft w:val="0"/>
              <w:marRight w:val="0"/>
              <w:marTop w:val="0"/>
              <w:marBottom w:val="0"/>
              <w:divBdr>
                <w:top w:val="none" w:sz="0" w:space="0" w:color="auto"/>
                <w:left w:val="none" w:sz="0" w:space="0" w:color="auto"/>
                <w:bottom w:val="none" w:sz="0" w:space="0" w:color="auto"/>
                <w:right w:val="none" w:sz="0" w:space="0" w:color="auto"/>
              </w:divBdr>
            </w:div>
          </w:divsChild>
        </w:div>
        <w:div w:id="964888274">
          <w:marLeft w:val="0"/>
          <w:marRight w:val="0"/>
          <w:marTop w:val="0"/>
          <w:marBottom w:val="0"/>
          <w:divBdr>
            <w:top w:val="none" w:sz="0" w:space="0" w:color="auto"/>
            <w:left w:val="none" w:sz="0" w:space="0" w:color="auto"/>
            <w:bottom w:val="none" w:sz="0" w:space="0" w:color="auto"/>
            <w:right w:val="none" w:sz="0" w:space="0" w:color="auto"/>
          </w:divBdr>
          <w:divsChild>
            <w:div w:id="1122454395">
              <w:marLeft w:val="0"/>
              <w:marRight w:val="0"/>
              <w:marTop w:val="0"/>
              <w:marBottom w:val="0"/>
              <w:divBdr>
                <w:top w:val="none" w:sz="0" w:space="0" w:color="auto"/>
                <w:left w:val="none" w:sz="0" w:space="0" w:color="auto"/>
                <w:bottom w:val="none" w:sz="0" w:space="0" w:color="auto"/>
                <w:right w:val="none" w:sz="0" w:space="0" w:color="auto"/>
              </w:divBdr>
            </w:div>
          </w:divsChild>
        </w:div>
        <w:div w:id="1056734920">
          <w:marLeft w:val="0"/>
          <w:marRight w:val="0"/>
          <w:marTop w:val="0"/>
          <w:marBottom w:val="0"/>
          <w:divBdr>
            <w:top w:val="none" w:sz="0" w:space="0" w:color="auto"/>
            <w:left w:val="none" w:sz="0" w:space="0" w:color="auto"/>
            <w:bottom w:val="none" w:sz="0" w:space="0" w:color="auto"/>
            <w:right w:val="none" w:sz="0" w:space="0" w:color="auto"/>
          </w:divBdr>
          <w:divsChild>
            <w:div w:id="1434593454">
              <w:marLeft w:val="0"/>
              <w:marRight w:val="0"/>
              <w:marTop w:val="0"/>
              <w:marBottom w:val="0"/>
              <w:divBdr>
                <w:top w:val="none" w:sz="0" w:space="0" w:color="auto"/>
                <w:left w:val="none" w:sz="0" w:space="0" w:color="auto"/>
                <w:bottom w:val="none" w:sz="0" w:space="0" w:color="auto"/>
                <w:right w:val="none" w:sz="0" w:space="0" w:color="auto"/>
              </w:divBdr>
            </w:div>
          </w:divsChild>
        </w:div>
        <w:div w:id="1121729838">
          <w:marLeft w:val="0"/>
          <w:marRight w:val="0"/>
          <w:marTop w:val="0"/>
          <w:marBottom w:val="0"/>
          <w:divBdr>
            <w:top w:val="none" w:sz="0" w:space="0" w:color="auto"/>
            <w:left w:val="none" w:sz="0" w:space="0" w:color="auto"/>
            <w:bottom w:val="none" w:sz="0" w:space="0" w:color="auto"/>
            <w:right w:val="none" w:sz="0" w:space="0" w:color="auto"/>
          </w:divBdr>
          <w:divsChild>
            <w:div w:id="1850752176">
              <w:marLeft w:val="0"/>
              <w:marRight w:val="0"/>
              <w:marTop w:val="0"/>
              <w:marBottom w:val="0"/>
              <w:divBdr>
                <w:top w:val="none" w:sz="0" w:space="0" w:color="auto"/>
                <w:left w:val="none" w:sz="0" w:space="0" w:color="auto"/>
                <w:bottom w:val="none" w:sz="0" w:space="0" w:color="auto"/>
                <w:right w:val="none" w:sz="0" w:space="0" w:color="auto"/>
              </w:divBdr>
            </w:div>
          </w:divsChild>
        </w:div>
        <w:div w:id="1756517431">
          <w:marLeft w:val="0"/>
          <w:marRight w:val="0"/>
          <w:marTop w:val="0"/>
          <w:marBottom w:val="0"/>
          <w:divBdr>
            <w:top w:val="none" w:sz="0" w:space="0" w:color="auto"/>
            <w:left w:val="none" w:sz="0" w:space="0" w:color="auto"/>
            <w:bottom w:val="none" w:sz="0" w:space="0" w:color="auto"/>
            <w:right w:val="none" w:sz="0" w:space="0" w:color="auto"/>
          </w:divBdr>
          <w:divsChild>
            <w:div w:id="568660245">
              <w:marLeft w:val="0"/>
              <w:marRight w:val="0"/>
              <w:marTop w:val="0"/>
              <w:marBottom w:val="0"/>
              <w:divBdr>
                <w:top w:val="none" w:sz="0" w:space="0" w:color="auto"/>
                <w:left w:val="none" w:sz="0" w:space="0" w:color="auto"/>
                <w:bottom w:val="none" w:sz="0" w:space="0" w:color="auto"/>
                <w:right w:val="none" w:sz="0" w:space="0" w:color="auto"/>
              </w:divBdr>
            </w:div>
          </w:divsChild>
        </w:div>
        <w:div w:id="1769545615">
          <w:marLeft w:val="0"/>
          <w:marRight w:val="0"/>
          <w:marTop w:val="0"/>
          <w:marBottom w:val="0"/>
          <w:divBdr>
            <w:top w:val="none" w:sz="0" w:space="0" w:color="auto"/>
            <w:left w:val="none" w:sz="0" w:space="0" w:color="auto"/>
            <w:bottom w:val="none" w:sz="0" w:space="0" w:color="auto"/>
            <w:right w:val="none" w:sz="0" w:space="0" w:color="auto"/>
          </w:divBdr>
          <w:divsChild>
            <w:div w:id="1689794863">
              <w:marLeft w:val="0"/>
              <w:marRight w:val="0"/>
              <w:marTop w:val="0"/>
              <w:marBottom w:val="0"/>
              <w:divBdr>
                <w:top w:val="none" w:sz="0" w:space="0" w:color="auto"/>
                <w:left w:val="none" w:sz="0" w:space="0" w:color="auto"/>
                <w:bottom w:val="none" w:sz="0" w:space="0" w:color="auto"/>
                <w:right w:val="none" w:sz="0" w:space="0" w:color="auto"/>
              </w:divBdr>
            </w:div>
          </w:divsChild>
        </w:div>
        <w:div w:id="1900895234">
          <w:marLeft w:val="0"/>
          <w:marRight w:val="0"/>
          <w:marTop w:val="0"/>
          <w:marBottom w:val="0"/>
          <w:divBdr>
            <w:top w:val="none" w:sz="0" w:space="0" w:color="auto"/>
            <w:left w:val="none" w:sz="0" w:space="0" w:color="auto"/>
            <w:bottom w:val="none" w:sz="0" w:space="0" w:color="auto"/>
            <w:right w:val="none" w:sz="0" w:space="0" w:color="auto"/>
          </w:divBdr>
          <w:divsChild>
            <w:div w:id="486824686">
              <w:marLeft w:val="0"/>
              <w:marRight w:val="0"/>
              <w:marTop w:val="0"/>
              <w:marBottom w:val="0"/>
              <w:divBdr>
                <w:top w:val="none" w:sz="0" w:space="0" w:color="auto"/>
                <w:left w:val="none" w:sz="0" w:space="0" w:color="auto"/>
                <w:bottom w:val="none" w:sz="0" w:space="0" w:color="auto"/>
                <w:right w:val="none" w:sz="0" w:space="0" w:color="auto"/>
              </w:divBdr>
            </w:div>
          </w:divsChild>
        </w:div>
        <w:div w:id="1965043663">
          <w:marLeft w:val="0"/>
          <w:marRight w:val="0"/>
          <w:marTop w:val="0"/>
          <w:marBottom w:val="0"/>
          <w:divBdr>
            <w:top w:val="none" w:sz="0" w:space="0" w:color="auto"/>
            <w:left w:val="none" w:sz="0" w:space="0" w:color="auto"/>
            <w:bottom w:val="none" w:sz="0" w:space="0" w:color="auto"/>
            <w:right w:val="none" w:sz="0" w:space="0" w:color="auto"/>
          </w:divBdr>
          <w:divsChild>
            <w:div w:id="114522625">
              <w:marLeft w:val="0"/>
              <w:marRight w:val="0"/>
              <w:marTop w:val="0"/>
              <w:marBottom w:val="0"/>
              <w:divBdr>
                <w:top w:val="none" w:sz="0" w:space="0" w:color="auto"/>
                <w:left w:val="none" w:sz="0" w:space="0" w:color="auto"/>
                <w:bottom w:val="none" w:sz="0" w:space="0" w:color="auto"/>
                <w:right w:val="none" w:sz="0" w:space="0" w:color="auto"/>
              </w:divBdr>
            </w:div>
            <w:div w:id="245263654">
              <w:marLeft w:val="0"/>
              <w:marRight w:val="0"/>
              <w:marTop w:val="0"/>
              <w:marBottom w:val="0"/>
              <w:divBdr>
                <w:top w:val="none" w:sz="0" w:space="0" w:color="auto"/>
                <w:left w:val="none" w:sz="0" w:space="0" w:color="auto"/>
                <w:bottom w:val="none" w:sz="0" w:space="0" w:color="auto"/>
                <w:right w:val="none" w:sz="0" w:space="0" w:color="auto"/>
              </w:divBdr>
            </w:div>
            <w:div w:id="834690907">
              <w:marLeft w:val="0"/>
              <w:marRight w:val="0"/>
              <w:marTop w:val="0"/>
              <w:marBottom w:val="0"/>
              <w:divBdr>
                <w:top w:val="none" w:sz="0" w:space="0" w:color="auto"/>
                <w:left w:val="none" w:sz="0" w:space="0" w:color="auto"/>
                <w:bottom w:val="none" w:sz="0" w:space="0" w:color="auto"/>
                <w:right w:val="none" w:sz="0" w:space="0" w:color="auto"/>
              </w:divBdr>
            </w:div>
          </w:divsChild>
        </w:div>
        <w:div w:id="2089955848">
          <w:marLeft w:val="0"/>
          <w:marRight w:val="0"/>
          <w:marTop w:val="0"/>
          <w:marBottom w:val="0"/>
          <w:divBdr>
            <w:top w:val="none" w:sz="0" w:space="0" w:color="auto"/>
            <w:left w:val="none" w:sz="0" w:space="0" w:color="auto"/>
            <w:bottom w:val="none" w:sz="0" w:space="0" w:color="auto"/>
            <w:right w:val="none" w:sz="0" w:space="0" w:color="auto"/>
          </w:divBdr>
          <w:divsChild>
            <w:div w:id="1602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ngon.com.vn/product" TargetMode="External"/><Relationship Id="rId18" Type="http://schemas.openxmlformats.org/officeDocument/2006/relationships/hyperlink" Target="http://www.anngon.com.vn/account/profile" TargetMode="External"/><Relationship Id="rId26" Type="http://schemas.openxmlformats.org/officeDocument/2006/relationships/hyperlink" Target="http://www.anngon.com.vn/cart/cancel-order" TargetMode="External"/><Relationship Id="rId39" Type="http://schemas.openxmlformats.org/officeDocument/2006/relationships/fontTable" Target="fontTable.xml"/><Relationship Id="rId21" Type="http://schemas.openxmlformats.org/officeDocument/2006/relationships/hyperlink" Target="http://www.anngon.com.vn/home" TargetMode="External"/><Relationship Id="rId34" Type="http://schemas.openxmlformats.org/officeDocument/2006/relationships/hyperlink" Target="http://www.anngon.com.vn/recipe-admin" TargetMode="External"/><Relationship Id="rId7" Type="http://schemas.openxmlformats.org/officeDocument/2006/relationships/endnotes" Target="endnotes.xml"/><Relationship Id="rId12" Type="http://schemas.openxmlformats.org/officeDocument/2006/relationships/hyperlink" Target="http://www.anngon.com.vn/account/profile" TargetMode="External"/><Relationship Id="rId17" Type="http://schemas.openxmlformats.org/officeDocument/2006/relationships/hyperlink" Target="http://www.anngon.com.vn/account/settings/password" TargetMode="External"/><Relationship Id="rId25" Type="http://schemas.openxmlformats.org/officeDocument/2006/relationships/hyperlink" Target="http://www.anngon.com.vn/cart/payment-admin" TargetMode="External"/><Relationship Id="rId33" Type="http://schemas.openxmlformats.org/officeDocument/2006/relationships/hyperlink" Target="http://www.anngon.com.vn/recip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ngon.com.vn/account/forget-password" TargetMode="External"/><Relationship Id="rId20" Type="http://schemas.openxmlformats.org/officeDocument/2006/relationships/hyperlink" Target="http://www.anngon.com.vn/recipe/post=" TargetMode="External"/><Relationship Id="rId29" Type="http://schemas.openxmlformats.org/officeDocument/2006/relationships/hyperlink" Target="http://www.anngon.com.vn/cart/information-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ngon.com.vn/recipe" TargetMode="External"/><Relationship Id="rId24" Type="http://schemas.openxmlformats.org/officeDocument/2006/relationships/hyperlink" Target="http://www.anngon.com.vn/cart/payment" TargetMode="External"/><Relationship Id="rId32" Type="http://schemas.openxmlformats.org/officeDocument/2006/relationships/hyperlink" Target="http://www.anngon.com.vn/recipe-admin"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nngon.com.vn/account/signin" TargetMode="External"/><Relationship Id="rId23" Type="http://schemas.openxmlformats.org/officeDocument/2006/relationships/hyperlink" Target="http://www.anngon.com.vn/ingredients" TargetMode="External"/><Relationship Id="rId28" Type="http://schemas.openxmlformats.org/officeDocument/2006/relationships/hyperlink" Target="http://www.anngon.com.vn/cart/information" TargetMode="External"/><Relationship Id="rId36" Type="http://schemas.openxmlformats.org/officeDocument/2006/relationships/hyperlink" Target="http://www.anngon.com.vn/account-admin" TargetMode="External"/><Relationship Id="rId10" Type="http://schemas.openxmlformats.org/officeDocument/2006/relationships/hyperlink" Target="http://www.anngon.com.vn/home" TargetMode="External"/><Relationship Id="rId19" Type="http://schemas.openxmlformats.org/officeDocument/2006/relationships/hyperlink" Target="http://www.anngon.com.vn/search" TargetMode="External"/><Relationship Id="rId31" Type="http://schemas.openxmlformats.org/officeDocument/2006/relationships/hyperlink" Target="http://www.anngon.com.vn/recipe-adm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nngon.com.vn/account/signup" TargetMode="External"/><Relationship Id="rId22" Type="http://schemas.openxmlformats.org/officeDocument/2006/relationships/hyperlink" Target="http://www.anngon.com.vn/home" TargetMode="External"/><Relationship Id="rId27" Type="http://schemas.openxmlformats.org/officeDocument/2006/relationships/hyperlink" Target="http://www.anngon.com.vn/cart/cancel-order-admin" TargetMode="External"/><Relationship Id="rId30" Type="http://schemas.openxmlformats.org/officeDocument/2006/relationships/hyperlink" Target="http://www.anngon.com.vn/recipe" TargetMode="External"/><Relationship Id="rId35" Type="http://schemas.openxmlformats.org/officeDocument/2006/relationships/hyperlink" Target="http://www.anngon.com.vn/account-admin"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06BB-51A6-4FE2-ACC2-507006CD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TotalTime>
  <Pages>15</Pages>
  <Words>3696</Words>
  <Characters>21068</Characters>
  <Application>Microsoft Office Word</Application>
  <DocSecurity>0</DocSecurity>
  <Lines>175</Lines>
  <Paragraphs>49</Paragraphs>
  <ScaleCrop>false</ScaleCrop>
  <Company>&lt;Company Name&gt;</Company>
  <LinksUpToDate>false</LinksUpToDate>
  <CharactersWithSpaces>24715</CharactersWithSpaces>
  <SharedDoc>false</SharedDoc>
  <HLinks>
    <vt:vector size="156" baseType="variant">
      <vt:variant>
        <vt:i4>2818082</vt:i4>
      </vt:variant>
      <vt:variant>
        <vt:i4>105</vt:i4>
      </vt:variant>
      <vt:variant>
        <vt:i4>0</vt:i4>
      </vt:variant>
      <vt:variant>
        <vt:i4>5</vt:i4>
      </vt:variant>
      <vt:variant>
        <vt:lpwstr>http://www.anngon.com.vn/account-admin</vt:lpwstr>
      </vt:variant>
      <vt:variant>
        <vt:lpwstr/>
      </vt:variant>
      <vt:variant>
        <vt:i4>2818082</vt:i4>
      </vt:variant>
      <vt:variant>
        <vt:i4>102</vt:i4>
      </vt:variant>
      <vt:variant>
        <vt:i4>0</vt:i4>
      </vt:variant>
      <vt:variant>
        <vt:i4>5</vt:i4>
      </vt:variant>
      <vt:variant>
        <vt:lpwstr>http://www.anngon.com.vn/account-admin</vt:lpwstr>
      </vt:variant>
      <vt:variant>
        <vt:lpwstr/>
      </vt:variant>
      <vt:variant>
        <vt:i4>720901</vt:i4>
      </vt:variant>
      <vt:variant>
        <vt:i4>99</vt:i4>
      </vt:variant>
      <vt:variant>
        <vt:i4>0</vt:i4>
      </vt:variant>
      <vt:variant>
        <vt:i4>5</vt:i4>
      </vt:variant>
      <vt:variant>
        <vt:lpwstr>http://www.anngon.com.vn/recipe-admin</vt:lpwstr>
      </vt:variant>
      <vt:variant>
        <vt:lpwstr/>
      </vt:variant>
      <vt:variant>
        <vt:i4>2818156</vt:i4>
      </vt:variant>
      <vt:variant>
        <vt:i4>96</vt:i4>
      </vt:variant>
      <vt:variant>
        <vt:i4>0</vt:i4>
      </vt:variant>
      <vt:variant>
        <vt:i4>5</vt:i4>
      </vt:variant>
      <vt:variant>
        <vt:lpwstr>http://www.anngon.com.vn/recipe</vt:lpwstr>
      </vt:variant>
      <vt:variant>
        <vt:lpwstr/>
      </vt:variant>
      <vt:variant>
        <vt:i4>720901</vt:i4>
      </vt:variant>
      <vt:variant>
        <vt:i4>93</vt:i4>
      </vt:variant>
      <vt:variant>
        <vt:i4>0</vt:i4>
      </vt:variant>
      <vt:variant>
        <vt:i4>5</vt:i4>
      </vt:variant>
      <vt:variant>
        <vt:lpwstr>http://www.anngon.com.vn/recipe-admin</vt:lpwstr>
      </vt:variant>
      <vt:variant>
        <vt:lpwstr/>
      </vt:variant>
      <vt:variant>
        <vt:i4>720901</vt:i4>
      </vt:variant>
      <vt:variant>
        <vt:i4>90</vt:i4>
      </vt:variant>
      <vt:variant>
        <vt:i4>0</vt:i4>
      </vt:variant>
      <vt:variant>
        <vt:i4>5</vt:i4>
      </vt:variant>
      <vt:variant>
        <vt:lpwstr>http://www.anngon.com.vn/recipe-admin</vt:lpwstr>
      </vt:variant>
      <vt:variant>
        <vt:lpwstr/>
      </vt:variant>
      <vt:variant>
        <vt:i4>2818156</vt:i4>
      </vt:variant>
      <vt:variant>
        <vt:i4>87</vt:i4>
      </vt:variant>
      <vt:variant>
        <vt:i4>0</vt:i4>
      </vt:variant>
      <vt:variant>
        <vt:i4>5</vt:i4>
      </vt:variant>
      <vt:variant>
        <vt:lpwstr>http://www.anngon.com.vn/recipe</vt:lpwstr>
      </vt:variant>
      <vt:variant>
        <vt:lpwstr/>
      </vt:variant>
      <vt:variant>
        <vt:i4>2293858</vt:i4>
      </vt:variant>
      <vt:variant>
        <vt:i4>84</vt:i4>
      </vt:variant>
      <vt:variant>
        <vt:i4>0</vt:i4>
      </vt:variant>
      <vt:variant>
        <vt:i4>5</vt:i4>
      </vt:variant>
      <vt:variant>
        <vt:lpwstr>http://www.anngon.com.vn/cart/information-admin</vt:lpwstr>
      </vt:variant>
      <vt:variant>
        <vt:lpwstr/>
      </vt:variant>
      <vt:variant>
        <vt:i4>196608</vt:i4>
      </vt:variant>
      <vt:variant>
        <vt:i4>81</vt:i4>
      </vt:variant>
      <vt:variant>
        <vt:i4>0</vt:i4>
      </vt:variant>
      <vt:variant>
        <vt:i4>5</vt:i4>
      </vt:variant>
      <vt:variant>
        <vt:lpwstr>http://www.anngon.com.vn/cart/information</vt:lpwstr>
      </vt:variant>
      <vt:variant>
        <vt:lpwstr/>
      </vt:variant>
      <vt:variant>
        <vt:i4>65543</vt:i4>
      </vt:variant>
      <vt:variant>
        <vt:i4>78</vt:i4>
      </vt:variant>
      <vt:variant>
        <vt:i4>0</vt:i4>
      </vt:variant>
      <vt:variant>
        <vt:i4>5</vt:i4>
      </vt:variant>
      <vt:variant>
        <vt:lpwstr>http://www.anngon.com.vn/cart/cancel-order-admin</vt:lpwstr>
      </vt:variant>
      <vt:variant>
        <vt:lpwstr/>
      </vt:variant>
      <vt:variant>
        <vt:i4>6488103</vt:i4>
      </vt:variant>
      <vt:variant>
        <vt:i4>75</vt:i4>
      </vt:variant>
      <vt:variant>
        <vt:i4>0</vt:i4>
      </vt:variant>
      <vt:variant>
        <vt:i4>5</vt:i4>
      </vt:variant>
      <vt:variant>
        <vt:lpwstr>http://www.anngon.com.vn/cart/cancel-order</vt:lpwstr>
      </vt:variant>
      <vt:variant>
        <vt:lpwstr/>
      </vt:variant>
      <vt:variant>
        <vt:i4>3539041</vt:i4>
      </vt:variant>
      <vt:variant>
        <vt:i4>72</vt:i4>
      </vt:variant>
      <vt:variant>
        <vt:i4>0</vt:i4>
      </vt:variant>
      <vt:variant>
        <vt:i4>5</vt:i4>
      </vt:variant>
      <vt:variant>
        <vt:lpwstr>http://www.anngon.com.vn/cart/payment-admin</vt:lpwstr>
      </vt:variant>
      <vt:variant>
        <vt:lpwstr/>
      </vt:variant>
      <vt:variant>
        <vt:i4>1441817</vt:i4>
      </vt:variant>
      <vt:variant>
        <vt:i4>69</vt:i4>
      </vt:variant>
      <vt:variant>
        <vt:i4>0</vt:i4>
      </vt:variant>
      <vt:variant>
        <vt:i4>5</vt:i4>
      </vt:variant>
      <vt:variant>
        <vt:lpwstr>http://www.anngon.com.vn/cart/payment</vt:lpwstr>
      </vt:variant>
      <vt:variant>
        <vt:lpwstr/>
      </vt:variant>
      <vt:variant>
        <vt:i4>5177359</vt:i4>
      </vt:variant>
      <vt:variant>
        <vt:i4>66</vt:i4>
      </vt:variant>
      <vt:variant>
        <vt:i4>0</vt:i4>
      </vt:variant>
      <vt:variant>
        <vt:i4>5</vt:i4>
      </vt:variant>
      <vt:variant>
        <vt:lpwstr>http://www.anngon.com.vn/home</vt:lpwstr>
      </vt:variant>
      <vt:variant>
        <vt:lpwstr/>
      </vt:variant>
      <vt:variant>
        <vt:i4>5177359</vt:i4>
      </vt:variant>
      <vt:variant>
        <vt:i4>63</vt:i4>
      </vt:variant>
      <vt:variant>
        <vt:i4>0</vt:i4>
      </vt:variant>
      <vt:variant>
        <vt:i4>5</vt:i4>
      </vt:variant>
      <vt:variant>
        <vt:lpwstr>http://www.anngon.com.vn/home</vt:lpwstr>
      </vt:variant>
      <vt:variant>
        <vt:lpwstr/>
      </vt:variant>
      <vt:variant>
        <vt:i4>2031626</vt:i4>
      </vt:variant>
      <vt:variant>
        <vt:i4>60</vt:i4>
      </vt:variant>
      <vt:variant>
        <vt:i4>0</vt:i4>
      </vt:variant>
      <vt:variant>
        <vt:i4>5</vt:i4>
      </vt:variant>
      <vt:variant>
        <vt:lpwstr>http://www.anngon.com.vn/recipe/post=</vt:lpwstr>
      </vt:variant>
      <vt:variant>
        <vt:lpwstr/>
      </vt:variant>
      <vt:variant>
        <vt:i4>3866743</vt:i4>
      </vt:variant>
      <vt:variant>
        <vt:i4>57</vt:i4>
      </vt:variant>
      <vt:variant>
        <vt:i4>0</vt:i4>
      </vt:variant>
      <vt:variant>
        <vt:i4>5</vt:i4>
      </vt:variant>
      <vt:variant>
        <vt:lpwstr>http://www.anngon.com.vn/search</vt:lpwstr>
      </vt:variant>
      <vt:variant>
        <vt:lpwstr/>
      </vt:variant>
      <vt:variant>
        <vt:i4>5898325</vt:i4>
      </vt:variant>
      <vt:variant>
        <vt:i4>54</vt:i4>
      </vt:variant>
      <vt:variant>
        <vt:i4>0</vt:i4>
      </vt:variant>
      <vt:variant>
        <vt:i4>5</vt:i4>
      </vt:variant>
      <vt:variant>
        <vt:lpwstr>http://www.anngon.com.vn/account/profile</vt:lpwstr>
      </vt:variant>
      <vt:variant>
        <vt:lpwstr/>
      </vt:variant>
      <vt:variant>
        <vt:i4>7733287</vt:i4>
      </vt:variant>
      <vt:variant>
        <vt:i4>51</vt:i4>
      </vt:variant>
      <vt:variant>
        <vt:i4>0</vt:i4>
      </vt:variant>
      <vt:variant>
        <vt:i4>5</vt:i4>
      </vt:variant>
      <vt:variant>
        <vt:lpwstr>http://www.anngon.com.vn/account/settings/password</vt:lpwstr>
      </vt:variant>
      <vt:variant>
        <vt:lpwstr/>
      </vt:variant>
      <vt:variant>
        <vt:i4>786519</vt:i4>
      </vt:variant>
      <vt:variant>
        <vt:i4>48</vt:i4>
      </vt:variant>
      <vt:variant>
        <vt:i4>0</vt:i4>
      </vt:variant>
      <vt:variant>
        <vt:i4>5</vt:i4>
      </vt:variant>
      <vt:variant>
        <vt:lpwstr>http://www.anngon.com.vn/account/forget-password</vt:lpwstr>
      </vt:variant>
      <vt:variant>
        <vt:lpwstr/>
      </vt:variant>
      <vt:variant>
        <vt:i4>3407914</vt:i4>
      </vt:variant>
      <vt:variant>
        <vt:i4>45</vt:i4>
      </vt:variant>
      <vt:variant>
        <vt:i4>0</vt:i4>
      </vt:variant>
      <vt:variant>
        <vt:i4>5</vt:i4>
      </vt:variant>
      <vt:variant>
        <vt:lpwstr>http://www.anngon.com.vn/account/signin</vt:lpwstr>
      </vt:variant>
      <vt:variant>
        <vt:lpwstr/>
      </vt:variant>
      <vt:variant>
        <vt:i4>2621482</vt:i4>
      </vt:variant>
      <vt:variant>
        <vt:i4>42</vt:i4>
      </vt:variant>
      <vt:variant>
        <vt:i4>0</vt:i4>
      </vt:variant>
      <vt:variant>
        <vt:i4>5</vt:i4>
      </vt:variant>
      <vt:variant>
        <vt:lpwstr>http://www.anngon.com.vn/account/signup</vt:lpwstr>
      </vt:variant>
      <vt:variant>
        <vt:lpwstr/>
      </vt:variant>
      <vt:variant>
        <vt:i4>5505045</vt:i4>
      </vt:variant>
      <vt:variant>
        <vt:i4>39</vt:i4>
      </vt:variant>
      <vt:variant>
        <vt:i4>0</vt:i4>
      </vt:variant>
      <vt:variant>
        <vt:i4>5</vt:i4>
      </vt:variant>
      <vt:variant>
        <vt:lpwstr>http://www.anngon.com.vn/product</vt:lpwstr>
      </vt:variant>
      <vt:variant>
        <vt:lpwstr/>
      </vt:variant>
      <vt:variant>
        <vt:i4>5898325</vt:i4>
      </vt:variant>
      <vt:variant>
        <vt:i4>36</vt:i4>
      </vt:variant>
      <vt:variant>
        <vt:i4>0</vt:i4>
      </vt:variant>
      <vt:variant>
        <vt:i4>5</vt:i4>
      </vt:variant>
      <vt:variant>
        <vt:lpwstr>http://www.anngon.com.vn/account/profile</vt:lpwstr>
      </vt:variant>
      <vt:variant>
        <vt:lpwstr/>
      </vt:variant>
      <vt:variant>
        <vt:i4>2818156</vt:i4>
      </vt:variant>
      <vt:variant>
        <vt:i4>33</vt:i4>
      </vt:variant>
      <vt:variant>
        <vt:i4>0</vt:i4>
      </vt:variant>
      <vt:variant>
        <vt:i4>5</vt:i4>
      </vt:variant>
      <vt:variant>
        <vt:lpwstr>http://www.anngon.com.vn/recipe</vt:lpwstr>
      </vt:variant>
      <vt:variant>
        <vt:lpwstr/>
      </vt:variant>
      <vt:variant>
        <vt:i4>5177359</vt:i4>
      </vt:variant>
      <vt:variant>
        <vt:i4>30</vt:i4>
      </vt:variant>
      <vt:variant>
        <vt:i4>0</vt:i4>
      </vt:variant>
      <vt:variant>
        <vt:i4>5</vt:i4>
      </vt:variant>
      <vt:variant>
        <vt:lpwstr>http://www.anngon.com.vn/home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KHIÊM PHẠM GIA</cp:lastModifiedBy>
  <cp:revision>2</cp:revision>
  <cp:lastPrinted>1901-01-01T08:00:00Z</cp:lastPrinted>
  <dcterms:created xsi:type="dcterms:W3CDTF">2022-11-16T14:29:00Z</dcterms:created>
  <dcterms:modified xsi:type="dcterms:W3CDTF">2022-11-16T14:29:00Z</dcterms:modified>
</cp:coreProperties>
</file>